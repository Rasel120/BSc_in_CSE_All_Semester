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body>
    <w:p>
      <w:pPr>
        <w:spacing w:after="0" w:line="240" w:lineRule="auto"/>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HTML Elements</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 HTML element usually consists of a </w:t>
      </w:r>
      <w:r>
        <w:rPr>
          <w:rFonts w:ascii="Times New Roman" w:cs="Times New Roman" w:eastAsia="Times New Roman" w:hAnsi="Times New Roman"/>
          <w:b/>
          <w:bCs/>
          <w:sz w:val="24"/>
          <w:szCs w:val="24"/>
        </w:rPr>
        <w:t>start</w:t>
      </w:r>
      <w:r>
        <w:rPr>
          <w:rFonts w:ascii="Times New Roman" w:cs="Times New Roman" w:eastAsia="Times New Roman" w:hAnsi="Times New Roman"/>
          <w:sz w:val="24"/>
          <w:szCs w:val="24"/>
        </w:rPr>
        <w:t xml:space="preserve"> tag and </w:t>
      </w:r>
      <w:r>
        <w:rPr>
          <w:rFonts w:ascii="Times New Roman" w:cs="Times New Roman" w:eastAsia="Times New Roman" w:hAnsi="Times New Roman"/>
          <w:b/>
          <w:bCs/>
          <w:sz w:val="24"/>
          <w:szCs w:val="24"/>
        </w:rPr>
        <w:t>end</w:t>
      </w:r>
      <w:r>
        <w:rPr>
          <w:rFonts w:ascii="Times New Roman" w:cs="Times New Roman" w:eastAsia="Times New Roman" w:hAnsi="Times New Roman"/>
          <w:sz w:val="24"/>
          <w:szCs w:val="24"/>
        </w:rPr>
        <w:t xml:space="preserve"> tag, with the content inserted in between:</w:t>
      </w:r>
    </w:p>
    <w:p>
      <w:pPr>
        <w:spacing w:after="0" w:line="240" w:lineRule="auto"/>
        <w:rPr>
          <w:rFonts w:ascii="Times New Roman" w:cs="Times New Roman" w:eastAsia="Times New Roman" w:hAnsi="Times New Roman"/>
          <w:sz w:val="30"/>
          <w:szCs w:val="30"/>
        </w:rPr>
      </w:pPr>
      <w:r>
        <w:rPr>
          <w:rFonts w:ascii="Times New Roman" w:cs="Times New Roman" w:eastAsia="Times New Roman" w:hAnsi="Times New Roman"/>
          <w:color w:val="0000cd"/>
          <w:sz w:val="30"/>
          <w:szCs w:val="30"/>
        </w:rPr>
        <w:t>&lt;</w:t>
      </w:r>
      <w:r>
        <w:rPr>
          <w:rFonts w:ascii="Times New Roman" w:cs="Times New Roman" w:eastAsia="Times New Roman" w:hAnsi="Times New Roman"/>
          <w:color w:val="a52a2a"/>
          <w:sz w:val="30"/>
          <w:szCs w:val="30"/>
        </w:rPr>
        <w:t>tagname</w:t>
      </w:r>
      <w:r>
        <w:rPr>
          <w:rFonts w:ascii="Times New Roman" w:cs="Times New Roman" w:eastAsia="Times New Roman" w:hAnsi="Times New Roman"/>
          <w:color w:val="0000cd"/>
          <w:sz w:val="30"/>
          <w:szCs w:val="30"/>
        </w:rPr>
        <w:t>&gt;</w:t>
      </w:r>
      <w:r>
        <w:rPr>
          <w:rFonts w:ascii="Times New Roman" w:cs="Times New Roman" w:eastAsia="Times New Roman" w:hAnsi="Times New Roman"/>
          <w:sz w:val="30"/>
          <w:szCs w:val="30"/>
        </w:rPr>
        <w:t>Content goes here...</w:t>
      </w:r>
      <w:r>
        <w:rPr>
          <w:rFonts w:ascii="Times New Roman" w:cs="Times New Roman" w:eastAsia="Times New Roman" w:hAnsi="Times New Roman"/>
          <w:color w:val="0000cd"/>
          <w:sz w:val="30"/>
          <w:szCs w:val="30"/>
        </w:rPr>
        <w:t>&lt;</w:t>
      </w:r>
      <w:r>
        <w:rPr>
          <w:rFonts w:ascii="Times New Roman" w:cs="Times New Roman" w:eastAsia="Times New Roman" w:hAnsi="Times New Roman"/>
          <w:color w:val="a52a2a"/>
          <w:sz w:val="30"/>
          <w:szCs w:val="30"/>
        </w:rPr>
        <w:t>/</w:t>
      </w:r>
      <w:r>
        <w:rPr>
          <w:rFonts w:ascii="Times New Roman" w:cs="Times New Roman" w:eastAsia="Times New Roman" w:hAnsi="Times New Roman"/>
          <w:color w:val="a52a2a"/>
          <w:sz w:val="30"/>
          <w:szCs w:val="30"/>
        </w:rPr>
        <w:t>tagname</w:t>
      </w:r>
      <w:r>
        <w:rPr>
          <w:rFonts w:ascii="Times New Roman" w:cs="Times New Roman" w:eastAsia="Times New Roman" w:hAnsi="Times New Roman"/>
          <w:color w:val="0000cd"/>
          <w:sz w:val="30"/>
          <w:szCs w:val="30"/>
        </w:rPr>
        <w:t>&gt;</w:t>
      </w:r>
      <w:r>
        <w:rPr>
          <w:rFonts w:ascii="Times New Roman" w:cs="Times New Roman" w:eastAsia="Times New Roman" w:hAnsi="Times New Roman"/>
          <w:sz w:val="30"/>
          <w:szCs w:val="30"/>
        </w:rPr>
        <w:t xml:space="preserve"> </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HTML </w:t>
      </w:r>
      <w:r>
        <w:rPr>
          <w:rFonts w:ascii="Times New Roman" w:cs="Times New Roman" w:eastAsia="Times New Roman" w:hAnsi="Times New Roman"/>
          <w:b/>
          <w:bCs/>
          <w:sz w:val="24"/>
          <w:szCs w:val="24"/>
        </w:rPr>
        <w:t>element</w:t>
      </w:r>
      <w:r>
        <w:rPr>
          <w:rFonts w:ascii="Times New Roman" w:cs="Times New Roman" w:eastAsia="Times New Roman" w:hAnsi="Times New Roman"/>
          <w:sz w:val="24"/>
          <w:szCs w:val="24"/>
        </w:rPr>
        <w:t xml:space="preserve"> is everything from the start tag to the end tag:</w:t>
      </w:r>
    </w:p>
    <w:p>
      <w:pPr>
        <w:spacing w:after="0" w:line="240" w:lineRule="auto"/>
        <w:rPr>
          <w:rFonts w:ascii="Times New Roman" w:cs="Times New Roman" w:eastAsia="Times New Roman" w:hAnsi="Times New Roman"/>
          <w:sz w:val="30"/>
          <w:szCs w:val="30"/>
        </w:rPr>
      </w:pPr>
      <w:r>
        <w:rPr>
          <w:rFonts w:ascii="Times New Roman" w:cs="Times New Roman" w:eastAsia="Times New Roman" w:hAnsi="Times New Roman"/>
          <w:color w:val="0000cd"/>
          <w:sz w:val="30"/>
          <w:szCs w:val="30"/>
        </w:rPr>
        <w:t>&lt;</w:t>
      </w:r>
      <w:r>
        <w:rPr>
          <w:rFonts w:ascii="Times New Roman" w:cs="Times New Roman" w:eastAsia="Times New Roman" w:hAnsi="Times New Roman"/>
          <w:color w:val="a52a2a"/>
          <w:sz w:val="30"/>
          <w:szCs w:val="30"/>
        </w:rPr>
        <w:t>p</w:t>
      </w:r>
      <w:r>
        <w:rPr>
          <w:rFonts w:ascii="Times New Roman" w:cs="Times New Roman" w:eastAsia="Times New Roman" w:hAnsi="Times New Roman"/>
          <w:color w:val="0000cd"/>
          <w:sz w:val="30"/>
          <w:szCs w:val="30"/>
        </w:rPr>
        <w:t>&gt;</w:t>
      </w:r>
      <w:r>
        <w:rPr>
          <w:rFonts w:ascii="Times New Roman" w:cs="Times New Roman" w:eastAsia="Times New Roman" w:hAnsi="Times New Roman"/>
          <w:sz w:val="30"/>
          <w:szCs w:val="30"/>
        </w:rPr>
        <w:t>My first paragraph</w:t>
      </w:r>
      <w:r>
        <w:rPr>
          <w:rFonts w:ascii="Times New Roman" w:cs="Times New Roman" w:eastAsia="Times New Roman" w:hAnsi="Times New Roman"/>
          <w:sz w:val="30"/>
          <w:szCs w:val="30"/>
        </w:rPr>
        <w:t>.</w:t>
      </w:r>
      <w:r>
        <w:rPr>
          <w:rFonts w:ascii="Times New Roman" w:cs="Times New Roman" w:eastAsia="Times New Roman" w:hAnsi="Times New Roman"/>
          <w:color w:val="0000cd"/>
          <w:sz w:val="30"/>
          <w:szCs w:val="30"/>
        </w:rPr>
        <w:t>&lt;</w:t>
      </w:r>
      <w:r>
        <w:rPr>
          <w:rFonts w:ascii="Times New Roman" w:cs="Times New Roman" w:eastAsia="Times New Roman" w:hAnsi="Times New Roman"/>
          <w:color w:val="a52a2a"/>
          <w:sz w:val="30"/>
          <w:szCs w:val="30"/>
        </w:rPr>
        <w:t>/p</w:t>
      </w:r>
      <w:r>
        <w:rPr>
          <w:rFonts w:ascii="Times New Roman" w:cs="Times New Roman" w:eastAsia="Times New Roman" w:hAnsi="Times New Roman"/>
          <w:color w:val="0000cd"/>
          <w:sz w:val="30"/>
          <w:szCs w:val="30"/>
        </w:rPr>
        <w:t>&gt;</w:t>
      </w:r>
      <w:r>
        <w:rPr>
          <w:rFonts w:ascii="Times New Roman" w:cs="Times New Roman" w:eastAsia="Times New Roman" w:hAnsi="Times New Roman"/>
          <w:sz w:val="30"/>
          <w:szCs w:val="30"/>
        </w:rPr>
        <w:t xml:space="preserve"> </w:t>
      </w:r>
    </w:p>
    <w:tbl>
      <w:tblPr>
        <w:tblW w:w="3119" w:type="pct"/>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tblPr>
      <w:tblGrid>
        <w:gridCol w:w="1933"/>
        <w:gridCol w:w="1933"/>
        <w:gridCol w:w="2022"/>
      </w:tblGrid>
      <w:tr>
        <w:trPr>
          <w:tblCellSpacing w:w="15" w:type="dxa"/>
        </w:trPr>
        <w:tc>
          <w:tcPr>
            <w:cnfStyle w:val="101000000000"/>
            <w:tcW w:w="1616" w:type="pct"/>
            <w:vAlign w:val="center"/>
          </w:tcPr>
          <w:p>
            <w:pPr>
              <w:spacing w:after="0" w:line="240" w:lineRule="auto"/>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Start tag</w:t>
            </w:r>
          </w:p>
        </w:tc>
        <w:tc>
          <w:tcPr>
            <w:cnfStyle w:val="100000000000"/>
            <w:tcW w:w="1616" w:type="pct"/>
            <w:vAlign w:val="center"/>
          </w:tcPr>
          <w:p>
            <w:pPr>
              <w:spacing w:after="0" w:line="240" w:lineRule="auto"/>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Element content</w:t>
            </w:r>
          </w:p>
        </w:tc>
        <w:tc>
          <w:tcPr>
            <w:cnfStyle w:val="100000000000"/>
            <w:tcW w:w="0" w:type="auto"/>
            <w:vAlign w:val="center"/>
          </w:tcPr>
          <w:p>
            <w:pPr>
              <w:spacing w:after="0" w:line="240" w:lineRule="auto"/>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End tag</w:t>
            </w:r>
          </w:p>
        </w:tc>
      </w:tr>
      <w:tr>
        <w:trPr>
          <w:tblCellSpacing w:w="15" w:type="dxa"/>
        </w:trPr>
        <w:tc>
          <w:tcPr>
            <w:cnfStyle w:val="001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&lt;h1&gt;</w:t>
            </w:r>
          </w:p>
        </w:tc>
        <w:tc>
          <w:tcPr>
            <w:cnfStyle w:val="000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My First Heading</w:t>
            </w:r>
          </w:p>
        </w:tc>
        <w:tc>
          <w:tcPr>
            <w:cnfStyle w:val="000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&lt;/h1&gt;</w:t>
            </w:r>
          </w:p>
        </w:tc>
      </w:tr>
      <w:tr>
        <w:trPr>
          <w:tblCellSpacing w:w="15" w:type="dxa"/>
        </w:trPr>
        <w:tc>
          <w:tcPr>
            <w:cnfStyle w:val="00100001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&lt;p&gt;</w:t>
            </w:r>
          </w:p>
        </w:tc>
        <w:tc>
          <w:tcPr>
            <w:cnfStyle w:val="00000001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My first paragraph.</w:t>
            </w:r>
          </w:p>
        </w:tc>
        <w:tc>
          <w:tcPr>
            <w:cnfStyle w:val="00000001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&lt;/p&gt;</w:t>
            </w:r>
          </w:p>
        </w:tc>
      </w:tr>
      <w:tr>
        <w:trPr>
          <w:tblCellSpacing w:w="15" w:type="dxa"/>
        </w:trPr>
        <w:tc>
          <w:tcPr>
            <w:cnfStyle w:val="001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br</w:t>
            </w:r>
            <w:r>
              <w:rPr>
                <w:rFonts w:ascii="Times New Roman" w:cs="Times New Roman" w:eastAsia="Times New Roman" w:hAnsi="Times New Roman"/>
                <w:sz w:val="24"/>
                <w:szCs w:val="24"/>
              </w:rPr>
              <w:t>&gt;</w:t>
            </w:r>
          </w:p>
        </w:tc>
        <w:tc>
          <w:tcPr>
            <w:cnfStyle w:val="000000100000"/>
            <w:tcW w:w="0" w:type="auto"/>
            <w:vAlign w:val="center"/>
          </w:tcPr>
          <w:p>
            <w:pPr>
              <w:spacing w:after="0" w:line="240" w:lineRule="auto"/>
              <w:rPr>
                <w:rFonts w:ascii="Times New Roman" w:cs="Times New Roman" w:eastAsia="Times New Roman" w:hAnsi="Times New Roman"/>
                <w:sz w:val="20"/>
                <w:szCs w:val="20"/>
              </w:rPr>
            </w:pPr>
          </w:p>
        </w:tc>
        <w:tc>
          <w:tcPr>
            <w:cnfStyle w:val="000000100000"/>
            <w:tcW w:w="0" w:type="auto"/>
            <w:vAlign w:val="center"/>
          </w:tcPr>
          <w:p>
            <w:pPr>
              <w:spacing w:after="0" w:line="240" w:lineRule="auto"/>
              <w:rPr>
                <w:rFonts w:ascii="Times New Roman" w:cs="Times New Roman" w:eastAsia="Times New Roman" w:hAnsi="Times New Roman"/>
                <w:sz w:val="20"/>
                <w:szCs w:val="20"/>
              </w:rPr>
            </w:pPr>
          </w:p>
        </w:tc>
      </w:tr>
    </w:tbl>
    <w:p>
      <w:pPr>
        <w:pStyle w:val="Heading2"/>
        <w:spacing w:before="0" w:after="0"/>
        <w:rPr/>
      </w:pPr>
      <w:r>
        <w:t>HTML Line Breaks</w:t>
      </w:r>
    </w:p>
    <w:p>
      <w:pPr>
        <w:pStyle w:val="Normal(Web)"/>
        <w:spacing w:before="0" w:after="0"/>
        <w:rPr/>
      </w:pPr>
      <w:r>
        <w:t xml:space="preserve">The HTML </w:t>
      </w:r>
      <w:r>
        <w:rPr>
          <w:rStyle w:val="Strong"/>
        </w:rPr>
        <w:t>&lt;</w:t>
      </w:r>
      <w:r>
        <w:rPr>
          <w:rStyle w:val="Strong"/>
        </w:rPr>
        <w:t>br</w:t>
      </w:r>
      <w:r>
        <w:rPr>
          <w:rStyle w:val="Strong"/>
        </w:rPr>
        <w:t>&gt;</w:t>
      </w:r>
      <w:r>
        <w:t xml:space="preserve"> element defines a </w:t>
      </w:r>
      <w:r>
        <w:rPr>
          <w:rStyle w:val="Strong"/>
        </w:rPr>
        <w:t>line break</w:t>
      </w:r>
      <w:r>
        <w:t>.</w:t>
      </w:r>
    </w:p>
    <w:p>
      <w:pPr>
        <w:pStyle w:val="Normal(Web)"/>
        <w:spacing w:before="0" w:after="0"/>
        <w:rPr/>
      </w:pPr>
      <w:r>
        <w:t>Use &lt;</w:t>
      </w:r>
      <w:r>
        <w:t>br</w:t>
      </w:r>
      <w:r>
        <w:t>&gt; if you want a line break (a new line) without starting a new paragraph:</w:t>
      </w:r>
    </w:p>
    <w:p>
      <w:pPr>
        <w:pStyle w:val="Heading3"/>
        <w:spacing w:before="0"/>
        <w:rPr/>
      </w:pPr>
      <w:r>
        <w:t>Example</w:t>
      </w:r>
    </w:p>
    <w:p>
      <w:pPr>
        <w:spacing w:after="0"/>
        <w:rPr/>
      </w:pPr>
      <w:r>
        <w:rPr>
          <w:color w:val="0000cd"/>
        </w:rPr>
        <w:t>&lt;</w:t>
      </w:r>
      <w:r>
        <w:rPr>
          <w:color w:val="a52a2a"/>
        </w:rPr>
        <w:t>p</w:t>
      </w:r>
      <w:r>
        <w:rPr>
          <w:color w:val="0000cd"/>
        </w:rPr>
        <w:t>&gt;</w:t>
      </w:r>
      <w:r>
        <w:t>This is</w:t>
      </w:r>
      <w:r>
        <w:rPr>
          <w:color w:val="0000cd"/>
        </w:rPr>
        <w:t>&lt;</w:t>
      </w:r>
      <w:r>
        <w:rPr>
          <w:color w:val="a52a2a"/>
        </w:rPr>
        <w:t>br</w:t>
      </w:r>
      <w:r>
        <w:rPr>
          <w:color w:val="0000cd"/>
        </w:rPr>
        <w:t>&gt;</w:t>
      </w:r>
      <w:r>
        <w:t>a paragraph</w:t>
      </w:r>
      <w:r>
        <w:rPr>
          <w:color w:val="0000cd"/>
        </w:rPr>
        <w:t>&lt;</w:t>
      </w:r>
      <w:r>
        <w:rPr>
          <w:color w:val="a52a2a"/>
        </w:rPr>
        <w:t>br</w:t>
      </w:r>
      <w:r>
        <w:rPr>
          <w:color w:val="0000cd"/>
        </w:rPr>
        <w:t>&gt;</w:t>
      </w:r>
      <w:r>
        <w:t>with line breaks</w:t>
      </w:r>
      <w:r>
        <w:t>.</w:t>
      </w:r>
      <w:r>
        <w:rPr>
          <w:color w:val="0000cd"/>
        </w:rPr>
        <w:t>&lt;</w:t>
      </w:r>
      <w:r>
        <w:rPr>
          <w:color w:val="a52a2a"/>
        </w:rPr>
        <w:t>/p</w:t>
      </w:r>
      <w:r>
        <w:rPr>
          <w:color w:val="0000cd"/>
        </w:rPr>
        <w:t>&gt;</w:t>
      </w:r>
    </w:p>
    <w:p>
      <w:pPr>
        <w:spacing w:after="0" w:line="240" w:lineRule="auto"/>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The HTML Style Attribute</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Setting the style of an HTML element, can be done with the </w:t>
      </w:r>
      <w:r>
        <w:rPr>
          <w:rFonts w:ascii="Times New Roman" w:cs="Times New Roman" w:eastAsia="Times New Roman" w:hAnsi="Times New Roman"/>
          <w:b/>
          <w:bCs/>
          <w:sz w:val="24"/>
          <w:szCs w:val="24"/>
        </w:rPr>
        <w:t>style attribute</w:t>
      </w:r>
      <w:r>
        <w:rPr>
          <w:rFonts w:ascii="Times New Roman" w:cs="Times New Roman" w:eastAsia="Times New Roman" w:hAnsi="Times New Roman"/>
          <w:sz w:val="24"/>
          <w:szCs w:val="24"/>
        </w:rPr>
        <w: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HTML style attribute has the following </w:t>
      </w:r>
      <w:r>
        <w:rPr>
          <w:rFonts w:ascii="Times New Roman" w:cs="Times New Roman" w:eastAsia="Times New Roman" w:hAnsi="Times New Roman"/>
          <w:b/>
          <w:bCs/>
          <w:sz w:val="24"/>
          <w:szCs w:val="24"/>
        </w:rPr>
        <w:t>syntax</w:t>
      </w:r>
      <w:r>
        <w:rPr>
          <w:rFonts w:ascii="Times New Roman" w:cs="Times New Roman" w:eastAsia="Times New Roman" w:hAnsi="Times New Roman"/>
          <w:sz w:val="24"/>
          <w:szCs w:val="24"/>
        </w:rPr>
        <w: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tagname</w:t>
      </w:r>
      <w:r>
        <w:rPr>
          <w:rFonts w:ascii="Times New Roman" w:cs="Times New Roman" w:eastAsia="Times New Roman" w:hAnsi="Times New Roman"/>
          <w:sz w:val="24"/>
          <w:szCs w:val="24"/>
        </w:rPr>
        <w:t xml:space="preserve"> style="</w:t>
      </w:r>
      <w:r>
        <w:rPr>
          <w:rFonts w:ascii="Times New Roman" w:cs="Times New Roman" w:eastAsia="Times New Roman" w:hAnsi="Times New Roman"/>
          <w:i/>
          <w:iCs/>
          <w:sz w:val="24"/>
          <w:szCs w:val="24"/>
        </w:rPr>
        <w:t>property</w:t>
      </w:r>
      <w:r>
        <w:rPr>
          <w:rFonts w:ascii="Times New Roman" w:cs="Times New Roman" w:eastAsia="Times New Roman" w:hAnsi="Times New Roman"/>
          <w:sz w:val="24"/>
          <w:szCs w:val="24"/>
        </w:rPr>
        <w:t>:</w:t>
      </w:r>
      <w:r>
        <w:rPr>
          <w:rFonts w:ascii="Times New Roman" w:cs="Times New Roman" w:eastAsia="Times New Roman" w:hAnsi="Times New Roman"/>
          <w:i/>
          <w:iCs/>
          <w:sz w:val="24"/>
          <w:szCs w:val="24"/>
        </w:rPr>
        <w:t>value</w:t>
      </w:r>
      <w:r>
        <w:rPr>
          <w:rFonts w:ascii="Times New Roman" w:cs="Times New Roman" w:eastAsia="Times New Roman" w:hAnsi="Times New Roman"/>
          <w:i/>
          <w:iCs/>
          <w:sz w:val="24"/>
          <w:szCs w:val="24"/>
        </w:rPr>
        <w:t>;</w:t>
      </w:r>
      <w:r>
        <w:rPr>
          <w:rFonts w:ascii="Times New Roman" w:cs="Times New Roman" w:eastAsia="Times New Roman" w:hAnsi="Times New Roman"/>
          <w:sz w:val="24"/>
          <w:szCs w:val="24"/>
        </w:rPr>
        <w:t xml:space="preserve">"&gt; </w:t>
      </w:r>
    </w:p>
    <w:p>
      <w:pPr>
        <w:pStyle w:val="Heading2"/>
        <w:spacing w:before="0" w:after="0"/>
        <w:rPr/>
      </w:pPr>
      <w:r>
        <w:t>HTML Background Color</w:t>
      </w:r>
    </w:p>
    <w:p>
      <w:pPr>
        <w:pStyle w:val="Normal(Web)"/>
        <w:spacing w:before="0" w:after="0"/>
        <w:rPr/>
      </w:pPr>
      <w:r>
        <w:t xml:space="preserve">The </w:t>
      </w:r>
      <w:r>
        <w:rPr>
          <w:rStyle w:val="Strong"/>
        </w:rPr>
        <w:t>background-color</w:t>
      </w:r>
      <w:r>
        <w:t xml:space="preserve"> property defines the background color for an HTML element.</w:t>
      </w:r>
    </w:p>
    <w:p>
      <w:pPr>
        <w:pStyle w:val="Normal(Web)"/>
        <w:spacing w:before="0" w:after="0"/>
        <w:rPr/>
      </w:pPr>
      <w:r>
        <w:t xml:space="preserve">This example sets the background color for a page to </w:t>
      </w:r>
      <w:r>
        <w:t>powderblue</w:t>
      </w:r>
      <w:r>
        <w:t>:</w:t>
      </w:r>
    </w:p>
    <w:p>
      <w:pPr>
        <w:pStyle w:val="Heading3"/>
        <w:spacing w:before="0"/>
        <w:rPr/>
      </w:pPr>
      <w:r>
        <w:t>Example</w:t>
      </w:r>
    </w:p>
    <w:p>
      <w:pPr>
        <w:spacing w:after="0"/>
        <w:rPr/>
      </w:pPr>
      <w:r>
        <w:rPr>
          <w:color w:val="0000cd"/>
        </w:rPr>
        <w:t>&lt;</w:t>
      </w:r>
      <w:r>
        <w:rPr>
          <w:color w:val="a52a2a"/>
        </w:rPr>
        <w:t>body</w:t>
      </w:r>
      <w:r>
        <w:rPr>
          <w:color w:val="ff0000"/>
        </w:rPr>
        <w:t xml:space="preserve"> style</w:t>
      </w:r>
      <w:r>
        <w:rPr>
          <w:color w:val="0000cd"/>
        </w:rPr>
        <w:t>="background-</w:t>
      </w:r>
      <w:r>
        <w:rPr>
          <w:color w:val="0000cd"/>
        </w:rPr>
        <w:t>color</w:t>
      </w:r>
      <w:r>
        <w:rPr>
          <w:color w:val="0000cd"/>
        </w:rPr>
        <w:t>:powderblue</w:t>
      </w:r>
      <w:r>
        <w:rPr>
          <w:color w:val="0000cd"/>
        </w:rPr>
        <w:t>;"&gt;</w:t>
      </w:r>
    </w:p>
    <w:p>
      <w:pPr>
        <w:pStyle w:val="Heading2"/>
        <w:spacing w:before="0" w:after="0"/>
        <w:rPr/>
      </w:pPr>
      <w:r>
        <w:t>HTML Text Color</w:t>
      </w:r>
    </w:p>
    <w:p>
      <w:pPr>
        <w:pStyle w:val="Normal(Web)"/>
        <w:spacing w:before="0" w:after="0"/>
        <w:rPr/>
      </w:pPr>
      <w:r>
        <w:t xml:space="preserve">The </w:t>
      </w:r>
      <w:r>
        <w:rPr>
          <w:rStyle w:val="Strong"/>
        </w:rPr>
        <w:t>color</w:t>
      </w:r>
      <w:r>
        <w:t xml:space="preserve"> property defines the text color for an HTML element:</w:t>
      </w:r>
    </w:p>
    <w:p>
      <w:pPr>
        <w:pStyle w:val="Heading3"/>
        <w:spacing w:before="0"/>
        <w:rPr/>
      </w:pPr>
      <w:r>
        <w:t>Example</w:t>
      </w:r>
    </w:p>
    <w:p>
      <w:pPr>
        <w:spacing w:after="0"/>
        <w:rPr/>
      </w:pPr>
      <w:r>
        <w:rPr>
          <w:color w:val="0000cd"/>
        </w:rPr>
        <w:t>&lt;</w:t>
      </w:r>
      <w:r>
        <w:rPr>
          <w:color w:val="a52a2a"/>
        </w:rPr>
        <w:t>h1</w:t>
      </w:r>
      <w:r>
        <w:rPr>
          <w:color w:val="ff0000"/>
        </w:rPr>
        <w:t xml:space="preserve"> style</w:t>
      </w:r>
      <w:r>
        <w:rPr>
          <w:color w:val="0000cd"/>
        </w:rPr>
        <w:t>="</w:t>
      </w:r>
      <w:r>
        <w:rPr>
          <w:color w:val="0000cd"/>
        </w:rPr>
        <w:t>color</w:t>
      </w:r>
      <w:r>
        <w:rPr>
          <w:color w:val="0000cd"/>
        </w:rPr>
        <w:t>:blue</w:t>
      </w:r>
      <w:r>
        <w:rPr>
          <w:color w:val="0000cd"/>
        </w:rPr>
        <w:t>;"&gt;</w:t>
      </w:r>
      <w:r>
        <w:t>This is a heading</w:t>
      </w:r>
      <w:r>
        <w:rPr>
          <w:color w:val="0000cd"/>
        </w:rPr>
        <w:t>&lt;</w:t>
      </w:r>
      <w:r>
        <w:rPr>
          <w:color w:val="a52a2a"/>
        </w:rPr>
        <w:t>/h1</w:t>
      </w:r>
      <w:r>
        <w:rPr>
          <w:color w:val="0000cd"/>
        </w:rPr>
        <w:t>&gt;</w:t>
      </w:r>
    </w:p>
    <w:p>
      <w:pPr>
        <w:pStyle w:val="Heading2"/>
        <w:spacing w:before="0" w:after="0"/>
        <w:rPr/>
      </w:pPr>
      <w:r>
        <w:t>HTML Fonts</w:t>
      </w:r>
    </w:p>
    <w:p>
      <w:pPr>
        <w:pStyle w:val="Normal(Web)"/>
        <w:spacing w:before="0" w:after="0"/>
        <w:rPr/>
      </w:pPr>
      <w:r>
        <w:t xml:space="preserve">The </w:t>
      </w:r>
      <w:r>
        <w:rPr>
          <w:rStyle w:val="Strong"/>
        </w:rPr>
        <w:t>font-family</w:t>
      </w:r>
      <w:r>
        <w:t xml:space="preserve"> property defines the font to be used for an HTML element:</w:t>
      </w:r>
    </w:p>
    <w:p>
      <w:pPr>
        <w:pStyle w:val="Heading3"/>
        <w:spacing w:before="0"/>
        <w:rPr/>
      </w:pPr>
      <w:r>
        <w:t>Example</w:t>
      </w:r>
    </w:p>
    <w:p>
      <w:pPr>
        <w:spacing w:after="0"/>
        <w:rPr/>
      </w:pPr>
      <w:r>
        <w:rPr>
          <w:color w:val="0000cd"/>
        </w:rPr>
        <w:t>&lt;</w:t>
      </w:r>
      <w:r>
        <w:rPr>
          <w:color w:val="a52a2a"/>
        </w:rPr>
        <w:t>h1</w:t>
      </w:r>
      <w:r>
        <w:rPr>
          <w:color w:val="ff0000"/>
        </w:rPr>
        <w:t xml:space="preserve"> style</w:t>
      </w:r>
      <w:r>
        <w:rPr>
          <w:color w:val="0000cd"/>
        </w:rPr>
        <w:t>="font-</w:t>
      </w:r>
      <w:r>
        <w:rPr>
          <w:color w:val="0000cd"/>
        </w:rPr>
        <w:t>family</w:t>
      </w:r>
      <w:r>
        <w:rPr>
          <w:color w:val="0000cd"/>
        </w:rPr>
        <w:t>:verdana</w:t>
      </w:r>
      <w:r>
        <w:rPr>
          <w:color w:val="0000cd"/>
        </w:rPr>
        <w:t>;"&gt;</w:t>
      </w:r>
      <w:r>
        <w:t>This is a heading</w:t>
      </w:r>
      <w:r>
        <w:rPr>
          <w:color w:val="0000cd"/>
        </w:rPr>
        <w:t>&lt;</w:t>
      </w:r>
      <w:r>
        <w:rPr>
          <w:color w:val="a52a2a"/>
        </w:rPr>
        <w:t>/h1</w:t>
      </w:r>
      <w:r>
        <w:rPr>
          <w:color w:val="0000cd"/>
        </w:rPr>
        <w:t>&gt;</w:t>
      </w:r>
    </w:p>
    <w:p>
      <w:pPr>
        <w:pStyle w:val="Heading2"/>
        <w:spacing w:before="0" w:after="0"/>
        <w:rPr/>
      </w:pPr>
      <w:r>
        <w:t>HTML Text Alignment</w:t>
      </w:r>
    </w:p>
    <w:p>
      <w:pPr>
        <w:pStyle w:val="Normal(Web)"/>
        <w:spacing w:before="0" w:after="0"/>
        <w:rPr/>
      </w:pPr>
      <w:r>
        <w:t xml:space="preserve">The </w:t>
      </w:r>
      <w:r>
        <w:rPr>
          <w:rStyle w:val="Strong"/>
        </w:rPr>
        <w:t>text-align</w:t>
      </w:r>
      <w:r>
        <w:t xml:space="preserve"> property defines the horizontal text alignment for an HTML element:</w:t>
      </w:r>
    </w:p>
    <w:p>
      <w:pPr>
        <w:pStyle w:val="Heading3"/>
        <w:spacing w:before="0"/>
        <w:rPr/>
      </w:pPr>
      <w:r>
        <w:t>Example</w:t>
      </w:r>
    </w:p>
    <w:p>
      <w:pPr>
        <w:spacing w:after="0"/>
        <w:rPr/>
      </w:pPr>
      <w:r>
        <w:rPr>
          <w:color w:val="0000cd"/>
        </w:rPr>
        <w:t>&lt;</w:t>
      </w:r>
      <w:r>
        <w:rPr>
          <w:color w:val="a52a2a"/>
        </w:rPr>
        <w:t>h1</w:t>
      </w:r>
      <w:r>
        <w:rPr>
          <w:color w:val="ff0000"/>
        </w:rPr>
        <w:t xml:space="preserve"> style</w:t>
      </w:r>
      <w:r>
        <w:rPr>
          <w:color w:val="0000cd"/>
        </w:rPr>
        <w:t>="text-</w:t>
      </w:r>
      <w:r>
        <w:rPr>
          <w:color w:val="0000cd"/>
        </w:rPr>
        <w:t>align</w:t>
      </w:r>
      <w:r>
        <w:rPr>
          <w:color w:val="0000cd"/>
        </w:rPr>
        <w:t>:center</w:t>
      </w:r>
      <w:r>
        <w:rPr>
          <w:color w:val="0000cd"/>
        </w:rPr>
        <w:t>;"&gt;</w:t>
      </w:r>
      <w:r>
        <w:t>Centered Heading</w:t>
      </w:r>
      <w:r>
        <w:rPr>
          <w:color w:val="0000cd"/>
        </w:rPr>
        <w:t>&lt;</w:t>
      </w:r>
      <w:r>
        <w:rPr>
          <w:color w:val="a52a2a"/>
        </w:rPr>
        <w:t>/h1</w:t>
      </w:r>
      <w:r>
        <w:rPr>
          <w:color w:val="0000cd"/>
        </w:rPr>
        <w:t>&gt;</w:t>
      </w:r>
    </w:p>
    <w:p>
      <w:pPr>
        <w:spacing w:after="0" w:line="240" w:lineRule="auto"/>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HTML Formatting Elements</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the previous chapter, you learned about the HTML </w:t>
      </w:r>
      <w:r>
        <w:rPr>
          <w:rFonts w:ascii="Times New Roman" w:cs="Times New Roman" w:eastAsia="Times New Roman" w:hAnsi="Times New Roman"/>
          <w:b/>
          <w:bCs/>
          <w:sz w:val="24"/>
          <w:szCs w:val="24"/>
        </w:rPr>
        <w:t>style attribute</w:t>
      </w:r>
      <w:r>
        <w:rPr>
          <w:rFonts w:ascii="Times New Roman" w:cs="Times New Roman" w:eastAsia="Times New Roman" w:hAnsi="Times New Roman"/>
          <w:sz w:val="24"/>
          <w:szCs w:val="24"/>
        </w:rPr>
        <w: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HTML also defines special </w:t>
      </w:r>
      <w:r>
        <w:rPr>
          <w:rFonts w:ascii="Times New Roman" w:cs="Times New Roman" w:eastAsia="Times New Roman" w:hAnsi="Times New Roman"/>
          <w:b/>
          <w:bCs/>
          <w:sz w:val="24"/>
          <w:szCs w:val="24"/>
        </w:rPr>
        <w:t>elements</w:t>
      </w:r>
      <w:r>
        <w:rPr>
          <w:rFonts w:ascii="Times New Roman" w:cs="Times New Roman" w:eastAsia="Times New Roman" w:hAnsi="Times New Roman"/>
          <w:sz w:val="24"/>
          <w:szCs w:val="24"/>
        </w:rPr>
        <w:t xml:space="preserve"> for defining text with a special </w:t>
      </w:r>
      <w:r>
        <w:rPr>
          <w:rFonts w:ascii="Times New Roman" w:cs="Times New Roman" w:eastAsia="Times New Roman" w:hAnsi="Times New Roman"/>
          <w:b/>
          <w:bCs/>
          <w:sz w:val="24"/>
          <w:szCs w:val="24"/>
        </w:rPr>
        <w:t>meaning</w:t>
      </w:r>
      <w:r>
        <w:rPr>
          <w:rFonts w:ascii="Times New Roman" w:cs="Times New Roman" w:eastAsia="Times New Roman" w:hAnsi="Times New Roman"/>
          <w:sz w:val="24"/>
          <w:szCs w:val="24"/>
        </w:rPr>
        <w: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HTML uses elements like &lt;b&gt; and &lt;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 xml:space="preserve">&gt; for formatting output, like </w:t>
      </w:r>
      <w:r>
        <w:rPr>
          <w:rFonts w:ascii="Times New Roman" w:cs="Times New Roman" w:eastAsia="Times New Roman" w:hAnsi="Times New Roman"/>
          <w:b/>
          <w:bCs/>
          <w:sz w:val="24"/>
          <w:szCs w:val="24"/>
        </w:rPr>
        <w:t>bold</w:t>
      </w:r>
      <w:r>
        <w:rPr>
          <w:rFonts w:ascii="Times New Roman" w:cs="Times New Roman" w:eastAsia="Times New Roman" w:hAnsi="Times New Roman"/>
          <w:sz w:val="24"/>
          <w:szCs w:val="24"/>
        </w:rPr>
        <w:t xml:space="preserve"> or </w:t>
      </w:r>
      <w:r>
        <w:rPr>
          <w:rFonts w:ascii="Times New Roman" w:cs="Times New Roman" w:eastAsia="Times New Roman" w:hAnsi="Times New Roman"/>
          <w:i/>
          <w:iCs/>
          <w:sz w:val="24"/>
          <w:szCs w:val="24"/>
        </w:rPr>
        <w:t>italic</w:t>
      </w:r>
      <w:r>
        <w:rPr>
          <w:rFonts w:ascii="Times New Roman" w:cs="Times New Roman" w:eastAsia="Times New Roman" w:hAnsi="Times New Roman"/>
          <w:sz w:val="24"/>
          <w:szCs w:val="24"/>
        </w:rPr>
        <w:t xml:space="preserve"> text.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Formatting elements were designed to display special types of text:</w:t>
      </w:r>
    </w:p>
    <w:p>
      <w:pPr>
        <w:numPr>
          <w:ilvl w:val="0"/>
          <w:numId w:val="1"/>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&lt;b&gt; - Bold text</w:t>
      </w:r>
    </w:p>
    <w:p>
      <w:pPr>
        <w:numPr>
          <w:ilvl w:val="0"/>
          <w:numId w:val="1"/>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&lt;strong&gt; - Important text</w:t>
      </w:r>
    </w:p>
    <w:p>
      <w:pPr>
        <w:numPr>
          <w:ilvl w:val="0"/>
          <w:numId w:val="1"/>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&gt; - Italic text</w:t>
      </w:r>
    </w:p>
    <w:p>
      <w:pPr>
        <w:numPr>
          <w:ilvl w:val="0"/>
          <w:numId w:val="1"/>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&lt;mark&gt; - Marked text</w:t>
      </w:r>
    </w:p>
    <w:p>
      <w:pPr>
        <w:numPr>
          <w:ilvl w:val="0"/>
          <w:numId w:val="1"/>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&lt;small&gt; - Small text</w:t>
      </w:r>
    </w:p>
    <w:p>
      <w:pPr>
        <w:numPr>
          <w:ilvl w:val="0"/>
          <w:numId w:val="1"/>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&lt;del&gt; - Deleted text</w:t>
      </w:r>
    </w:p>
    <w:p>
      <w:pPr>
        <w:numPr>
          <w:ilvl w:val="0"/>
          <w:numId w:val="1"/>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&lt;sub&gt; - Subscript text</w:t>
      </w:r>
    </w:p>
    <w:p>
      <w:pPr>
        <w:numPr>
          <w:ilvl w:val="0"/>
          <w:numId w:val="1"/>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&lt;sup&gt; - Superscript text</w:t>
      </w:r>
    </w:p>
    <w:p>
      <w:pPr>
        <w:pStyle w:val="Normal(Web)"/>
        <w:numPr>
          <w:ilvl w:val="0"/>
          <w:numId w:val="1"/>
        </w:numPr>
        <w:spacing w:before="0" w:after="0"/>
        <w:rPr/>
      </w:pPr>
      <w:r>
        <w:t xml:space="preserve">The HTML </w:t>
      </w:r>
      <w:r>
        <w:rPr>
          <w:rStyle w:val="Strong"/>
        </w:rPr>
        <w:t>&lt;</w:t>
      </w:r>
      <w:r>
        <w:rPr>
          <w:rStyle w:val="Strong"/>
        </w:rPr>
        <w:t>del</w:t>
      </w:r>
      <w:r>
        <w:rPr>
          <w:rStyle w:val="Strong"/>
        </w:rPr>
        <w:t>&gt;</w:t>
      </w:r>
      <w:r>
        <w:t xml:space="preserve"> element defines </w:t>
      </w:r>
      <w:del w:id="0" w:author="Unknown" w:date="1970-01-01T00:00:00Z">
        <w:r>
          <w:rPr/>
          <w:delText>deleted</w:delText>
        </w:r>
      </w:del>
      <w:r>
        <w:t xml:space="preserve"> (removed) text.</w:t>
      </w:r>
    </w:p>
    <w:p>
      <w:pPr>
        <w:pStyle w:val="Heading3"/>
        <w:numPr>
          <w:ilvl w:val="0"/>
          <w:numId w:val="1"/>
        </w:numPr>
        <w:spacing w:before="0"/>
        <w:rPr/>
      </w:pPr>
      <w:r>
        <w:t>Example</w:t>
      </w:r>
    </w:p>
    <w:p>
      <w:pPr>
        <w:pStyle w:val="ListParagraph"/>
        <w:numPr>
          <w:ilvl w:val="0"/>
          <w:numId w:val="1"/>
        </w:numPr>
        <w:spacing w:after="0"/>
        <w:rPr/>
      </w:pPr>
      <w:r>
        <w:rPr>
          <w:color w:val="0000cd"/>
        </w:rPr>
        <w:t>&lt;</w:t>
      </w:r>
      <w:r>
        <w:rPr>
          <w:color w:val="a52a2a"/>
        </w:rPr>
        <w:t>p</w:t>
      </w:r>
      <w:r>
        <w:rPr>
          <w:color w:val="0000cd"/>
        </w:rPr>
        <w:t>&gt;</w:t>
      </w:r>
      <w:r>
        <w:t xml:space="preserve">My favorite color is </w:t>
      </w:r>
      <w:r>
        <w:rPr>
          <w:color w:val="0000cd"/>
        </w:rPr>
        <w:t>&lt;</w:t>
      </w:r>
      <w:r>
        <w:rPr>
          <w:color w:val="a52a2a"/>
        </w:rPr>
        <w:t>del</w:t>
      </w:r>
      <w:r>
        <w:rPr>
          <w:color w:val="0000cd"/>
        </w:rPr>
        <w:t>&gt;</w:t>
      </w:r>
      <w:r>
        <w:t>blue</w:t>
      </w:r>
      <w:r>
        <w:rPr>
          <w:color w:val="0000cd"/>
        </w:rPr>
        <w:t>&lt;</w:t>
      </w:r>
      <w:r>
        <w:rPr>
          <w:color w:val="a52a2a"/>
        </w:rPr>
        <w:t>/del</w:t>
      </w:r>
      <w:r>
        <w:rPr>
          <w:color w:val="0000cd"/>
        </w:rPr>
        <w:t>&gt;</w:t>
      </w:r>
      <w:r>
        <w:t xml:space="preserve"> red.</w:t>
      </w:r>
      <w:r>
        <w:rPr>
          <w:color w:val="0000cd"/>
        </w:rPr>
        <w:t>&lt;</w:t>
      </w:r>
      <w:r>
        <w:rPr>
          <w:color w:val="a52a2a"/>
        </w:rPr>
        <w:t>/p</w:t>
      </w:r>
      <w:r>
        <w:rPr>
          <w:color w:val="0000cd"/>
        </w:rPr>
        <w:t>&gt;</w:t>
      </w:r>
    </w:p>
    <w:p>
      <w:pPr>
        <w:pStyle w:val="ListParagraph"/>
        <w:numPr>
          <w:ilvl w:val="0"/>
          <w:numId w:val="1"/>
        </w:numPr>
        <w:spacing w:after="0" w:line="240" w:lineRule="auto"/>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HTML Comment Tags</w:t>
      </w:r>
    </w:p>
    <w:p>
      <w:pPr>
        <w:pStyle w:val="ListParagraph"/>
        <w:numPr>
          <w:ilvl w:val="0"/>
          <w:numId w:val="1"/>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You can add comments to your HTML source by using the following syntax:</w:t>
      </w:r>
    </w:p>
    <w:p>
      <w:pPr>
        <w:pStyle w:val="ListParagraph"/>
        <w:numPr>
          <w:ilvl w:val="0"/>
          <w:numId w:val="1"/>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color w:val="008000"/>
          <w:sz w:val="24"/>
          <w:szCs w:val="24"/>
        </w:rPr>
        <w:t>&lt;!-- Write your comments here --&gt;</w:t>
      </w:r>
      <w:r>
        <w:rPr>
          <w:rFonts w:ascii="Times New Roman" w:cs="Times New Roman" w:eastAsia="Times New Roman" w:hAnsi="Times New Roman"/>
          <w:sz w:val="24"/>
          <w:szCs w:val="24"/>
        </w:rPr>
        <w:t xml:space="preserve"> </w:t>
      </w:r>
    </w:p>
    <w:p>
      <w:pPr>
        <w:pStyle w:val="Heading2"/>
        <w:spacing w:before="0" w:after="0"/>
        <w:rPr/>
      </w:pPr>
      <w:r>
        <w:t>Styling HTML with CSS</w:t>
      </w:r>
    </w:p>
    <w:p>
      <w:pPr>
        <w:pStyle w:val="Normal(Web)"/>
        <w:spacing w:before="0" w:after="0"/>
        <w:rPr/>
      </w:pPr>
      <w:r>
        <w:rPr>
          <w:b/>
          <w:bCs/>
        </w:rPr>
        <w:t>CSS</w:t>
      </w:r>
      <w:r>
        <w:t xml:space="preserve"> stands for </w:t>
      </w:r>
      <w:r>
        <w:rPr>
          <w:b/>
          <w:bCs/>
        </w:rPr>
        <w:t>C</w:t>
      </w:r>
      <w:r>
        <w:t xml:space="preserve">ascading </w:t>
      </w:r>
      <w:r>
        <w:rPr>
          <w:b/>
          <w:bCs/>
        </w:rPr>
        <w:t>S</w:t>
      </w:r>
      <w:r>
        <w:t xml:space="preserve">tyle </w:t>
      </w:r>
      <w:r>
        <w:rPr>
          <w:b/>
          <w:bCs/>
        </w:rPr>
        <w:t>S</w:t>
      </w:r>
      <w:r>
        <w:t>heets</w:t>
      </w:r>
    </w:p>
    <w:p>
      <w:pPr>
        <w:numPr>
          <w:ilvl w:val="0"/>
          <w:numId w:val="2"/>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Inline</w:t>
      </w:r>
      <w:r>
        <w:rPr>
          <w:rFonts w:ascii="Times New Roman" w:cs="Times New Roman" w:eastAsia="Times New Roman" w:hAnsi="Times New Roman"/>
          <w:sz w:val="24"/>
          <w:szCs w:val="24"/>
        </w:rPr>
        <w:t xml:space="preserve"> - by using the style attribute in HTML elements</w:t>
      </w:r>
    </w:p>
    <w:p>
      <w:pPr>
        <w:numPr>
          <w:ilvl w:val="0"/>
          <w:numId w:val="2"/>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Internal</w:t>
      </w:r>
      <w:r>
        <w:rPr>
          <w:rFonts w:ascii="Times New Roman" w:cs="Times New Roman" w:eastAsia="Times New Roman" w:hAnsi="Times New Roman"/>
          <w:sz w:val="24"/>
          <w:szCs w:val="24"/>
        </w:rPr>
        <w:t xml:space="preserve"> - by using a &lt;style&gt; element in the &lt;head&gt; section</w:t>
      </w:r>
    </w:p>
    <w:p>
      <w:pPr>
        <w:numPr>
          <w:ilvl w:val="0"/>
          <w:numId w:val="2"/>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External</w:t>
      </w:r>
      <w:r>
        <w:rPr>
          <w:rFonts w:ascii="Times New Roman" w:cs="Times New Roman" w:eastAsia="Times New Roman" w:hAnsi="Times New Roman"/>
          <w:sz w:val="24"/>
          <w:szCs w:val="24"/>
        </w:rPr>
        <w:t xml:space="preserve"> - by using an external CSS file</w:t>
      </w:r>
    </w:p>
    <w:p>
      <w:pPr>
        <w:pStyle w:val="Heading2"/>
        <w:spacing w:before="0" w:after="0"/>
        <w:rPr/>
      </w:pPr>
      <w:r>
        <w:t>Inline CSS</w:t>
      </w:r>
    </w:p>
    <w:p>
      <w:pPr>
        <w:pStyle w:val="Normal(Web)"/>
        <w:spacing w:before="0" w:after="0"/>
        <w:rPr/>
      </w:pPr>
      <w:r>
        <w:t>An inline CSS is used to apply a unique style to a single HTML element.</w:t>
      </w:r>
    </w:p>
    <w:p>
      <w:pPr>
        <w:pStyle w:val="Normal(Web)"/>
        <w:spacing w:before="0" w:after="0"/>
        <w:rPr/>
      </w:pPr>
      <w:r>
        <w:t>An inline CSS uses the style attribute of an HTML element.</w:t>
      </w:r>
    </w:p>
    <w:p>
      <w:pPr>
        <w:pStyle w:val="Normal(Web)"/>
        <w:spacing w:before="0" w:after="0"/>
        <w:rPr/>
      </w:pPr>
      <w:r>
        <w:t>This example sets the text color of the &lt;h1&gt; element to blue:</w:t>
      </w:r>
    </w:p>
    <w:p>
      <w:pPr>
        <w:pStyle w:val="Heading3"/>
        <w:spacing w:before="0"/>
        <w:rPr/>
      </w:pPr>
      <w:r>
        <w:t>Example</w:t>
      </w:r>
    </w:p>
    <w:p>
      <w:pPr>
        <w:spacing w:after="0"/>
        <w:rPr/>
      </w:pPr>
      <w:r>
        <w:rPr>
          <w:color w:val="0000cd"/>
        </w:rPr>
        <w:t>&lt;</w:t>
      </w:r>
      <w:r>
        <w:rPr>
          <w:color w:val="a52a2a"/>
        </w:rPr>
        <w:t>h1</w:t>
      </w:r>
      <w:r>
        <w:rPr>
          <w:color w:val="ff0000"/>
        </w:rPr>
        <w:t xml:space="preserve"> style</w:t>
      </w:r>
      <w:r>
        <w:rPr>
          <w:color w:val="0000cd"/>
        </w:rPr>
        <w:t>="</w:t>
      </w:r>
      <w:r>
        <w:rPr>
          <w:color w:val="0000cd"/>
        </w:rPr>
        <w:t>color</w:t>
      </w:r>
      <w:r>
        <w:rPr>
          <w:color w:val="0000cd"/>
        </w:rPr>
        <w:t>:blue</w:t>
      </w:r>
      <w:r>
        <w:rPr>
          <w:color w:val="0000cd"/>
        </w:rPr>
        <w:t>;"&gt;</w:t>
      </w:r>
      <w:r>
        <w:t>This is a Blue Heading</w:t>
      </w:r>
      <w:r>
        <w:rPr>
          <w:color w:val="0000cd"/>
        </w:rPr>
        <w:t>&lt;</w:t>
      </w:r>
      <w:r>
        <w:rPr>
          <w:color w:val="a52a2a"/>
        </w:rPr>
        <w:t>/h1</w:t>
      </w:r>
      <w:r>
        <w:rPr>
          <w:color w:val="0000cd"/>
        </w:rPr>
        <w:t>&gt;</w:t>
      </w:r>
      <w:r>
        <w:t xml:space="preserve"> </w:t>
      </w:r>
    </w:p>
    <w:p>
      <w:pPr>
        <w:pStyle w:val="Heading2"/>
        <w:spacing w:before="0" w:after="0"/>
        <w:rPr/>
      </w:pPr>
      <w:r>
        <w:t>Internal CSS</w:t>
      </w:r>
    </w:p>
    <w:p>
      <w:pPr>
        <w:pStyle w:val="Normal(Web)"/>
        <w:spacing w:before="0" w:after="0"/>
        <w:rPr/>
      </w:pPr>
      <w:r>
        <w:t>An internal CSS is used to define a style for a single HTML page.</w:t>
      </w:r>
    </w:p>
    <w:p>
      <w:pPr>
        <w:pStyle w:val="Normal(Web)"/>
        <w:spacing w:before="0" w:after="0"/>
        <w:rPr/>
      </w:pPr>
      <w:r>
        <w:t>An internal CSS is defined in the &lt;head&gt; section of an HTML page, within a &lt;style&gt; element:</w:t>
      </w:r>
    </w:p>
    <w:p>
      <w:pPr>
        <w:pStyle w:val="Heading3"/>
        <w:spacing w:before="0"/>
        <w:rPr/>
      </w:pPr>
      <w:r>
        <w:t>Example</w:t>
      </w:r>
    </w:p>
    <w:p>
      <w:pPr>
        <w:spacing w:after="0"/>
        <w:rPr/>
      </w:pPr>
      <w:r>
        <w:rPr>
          <w:color w:val="0000cd"/>
        </w:rPr>
        <w:t>&lt;</w:t>
      </w:r>
      <w:r>
        <w:rPr>
          <w:color w:val="a52a2a"/>
        </w:rPr>
        <w:t>!DOCTYPE</w:t>
      </w:r>
      <w:r>
        <w:rPr>
          <w:color w:val="ff0000"/>
        </w:rPr>
        <w:t xml:space="preserve"> html</w:t>
      </w:r>
      <w:r>
        <w:rPr>
          <w:color w:val="0000cd"/>
        </w:rPr>
        <w:t>&gt;</w:t>
      </w:r>
      <w:r>
        <w:rPr/>
        <w:br w:type="textWrapping"/>
      </w:r>
      <w:r>
        <w:rPr>
          <w:color w:val="0000cd"/>
        </w:rPr>
        <w:t>&lt;</w:t>
      </w:r>
      <w:r>
        <w:rPr>
          <w:color w:val="a52a2a"/>
        </w:rPr>
        <w:t>html</w:t>
      </w:r>
      <w:r>
        <w:rPr>
          <w:color w:val="0000cd"/>
        </w:rPr>
        <w:t>&gt;</w:t>
      </w:r>
      <w:r>
        <w:rPr/>
        <w:br w:type="textWrapping"/>
      </w:r>
      <w:r>
        <w:rPr>
          <w:color w:val="0000cd"/>
        </w:rPr>
        <w:t>&lt;</w:t>
      </w:r>
      <w:r>
        <w:rPr>
          <w:color w:val="a52a2a"/>
        </w:rPr>
        <w:t>head</w:t>
      </w:r>
      <w:r>
        <w:rPr>
          <w:color w:val="0000cd"/>
        </w:rPr>
        <w:t>&gt;</w:t>
      </w:r>
      <w:r>
        <w:rPr/>
        <w:br w:type="textWrapping"/>
      </w:r>
      <w:r>
        <w:rPr>
          <w:color w:val="0000cd"/>
        </w:rPr>
        <w:t>&lt;</w:t>
      </w:r>
      <w:r>
        <w:rPr>
          <w:color w:val="a52a2a"/>
        </w:rPr>
        <w:t>style</w:t>
      </w:r>
      <w:r>
        <w:rPr>
          <w:color w:val="0000cd"/>
        </w:rPr>
        <w:t>&gt;</w:t>
      </w:r>
      <w:r>
        <w:rPr>
          <w:color w:val="a52a2a"/>
        </w:rPr>
        <w:br w:type="textWrapping"/>
      </w:r>
      <w:r>
        <w:rPr>
          <w:color w:val="a52a2a"/>
        </w:rPr>
        <w:t xml:space="preserve">body </w:t>
      </w:r>
      <w:r>
        <w:rPr>
          <w:color w:val="000000"/>
        </w:rPr>
        <w:t>{</w:t>
      </w:r>
      <w:r>
        <w:rPr>
          <w:color w:val="ff0000"/>
        </w:rPr>
        <w:t>background-color</w:t>
      </w:r>
      <w:r>
        <w:rPr>
          <w:color w:val="000000"/>
        </w:rPr>
        <w:t>:</w:t>
      </w:r>
      <w:r>
        <w:rPr>
          <w:color w:val="0000cd"/>
        </w:rPr>
        <w:t xml:space="preserve"> </w:t>
      </w:r>
      <w:r>
        <w:rPr>
          <w:color w:val="0000cd"/>
        </w:rPr>
        <w:t>powderblue</w:t>
      </w:r>
      <w:r>
        <w:rPr>
          <w:color w:val="000000"/>
        </w:rPr>
        <w:t>;}</w:t>
      </w:r>
      <w:r>
        <w:rPr>
          <w:color w:val="a52a2a"/>
        </w:rPr>
        <w:br w:type="textWrapping"/>
      </w:r>
      <w:r>
        <w:rPr>
          <w:color w:val="a52a2a"/>
        </w:rPr>
        <w:t xml:space="preserve">h1   </w:t>
      </w:r>
      <w:r>
        <w:rPr>
          <w:color w:val="000000"/>
        </w:rPr>
        <w:t>{</w:t>
      </w:r>
      <w:r>
        <w:rPr>
          <w:color w:val="ff0000"/>
        </w:rPr>
        <w:t>color</w:t>
      </w:r>
      <w:r>
        <w:rPr>
          <w:color w:val="000000"/>
        </w:rPr>
        <w:t>:</w:t>
      </w:r>
      <w:r>
        <w:rPr>
          <w:color w:val="0000cd"/>
        </w:rPr>
        <w:t xml:space="preserve"> blue</w:t>
      </w:r>
      <w:r>
        <w:rPr>
          <w:color w:val="000000"/>
        </w:rPr>
        <w:t>;}</w:t>
      </w:r>
      <w:r>
        <w:rPr>
          <w:color w:val="a52a2a"/>
        </w:rPr>
        <w:br w:type="textWrapping"/>
      </w:r>
      <w:r>
        <w:rPr>
          <w:color w:val="a52a2a"/>
        </w:rPr>
        <w:t xml:space="preserve">p    </w:t>
      </w:r>
      <w:r>
        <w:rPr>
          <w:color w:val="000000"/>
        </w:rPr>
        <w:t>{</w:t>
      </w:r>
      <w:r>
        <w:rPr>
          <w:color w:val="ff0000"/>
        </w:rPr>
        <w:t>color</w:t>
      </w:r>
      <w:r>
        <w:rPr>
          <w:color w:val="000000"/>
        </w:rPr>
        <w:t>:</w:t>
      </w:r>
      <w:r>
        <w:rPr>
          <w:color w:val="0000cd"/>
        </w:rPr>
        <w:t xml:space="preserve"> red</w:t>
      </w:r>
      <w:r>
        <w:rPr>
          <w:color w:val="000000"/>
        </w:rPr>
        <w:t>;}</w:t>
      </w:r>
      <w:r>
        <w:rPr>
          <w:color w:val="a52a2a"/>
        </w:rPr>
        <w:br w:type="textWrapping"/>
      </w:r>
      <w:r>
        <w:rPr>
          <w:color w:val="0000cd"/>
        </w:rPr>
        <w:t>&lt;</w:t>
      </w:r>
      <w:r>
        <w:rPr>
          <w:color w:val="a52a2a"/>
        </w:rPr>
        <w:t>/style</w:t>
      </w:r>
      <w:r>
        <w:rPr>
          <w:color w:val="0000cd"/>
        </w:rPr>
        <w:t>&gt;</w:t>
      </w:r>
    </w:p>
    <w:p>
      <w:pPr>
        <w:pStyle w:val="Heading2"/>
        <w:spacing w:before="0" w:after="0"/>
        <w:rPr/>
      </w:pPr>
      <w:r>
        <w:t>External CSS</w:t>
      </w:r>
    </w:p>
    <w:p>
      <w:pPr>
        <w:pStyle w:val="Normal(Web)"/>
        <w:spacing w:before="0" w:after="0"/>
        <w:rPr/>
      </w:pPr>
      <w:r>
        <w:t>An external style sheet is used to define the style for many HTML pages.</w:t>
      </w:r>
    </w:p>
    <w:p>
      <w:pPr>
        <w:pStyle w:val="Normal(Web)"/>
        <w:spacing w:before="0" w:after="0"/>
        <w:rPr/>
      </w:pPr>
      <w:r>
        <w:rPr>
          <w:rStyle w:val="Strong"/>
        </w:rPr>
        <w:t>With an external style sheet, you can change the look of an entire web site, by changing one file!</w:t>
      </w:r>
    </w:p>
    <w:p>
      <w:pPr>
        <w:pStyle w:val="Normal(Web)"/>
        <w:spacing w:before="0" w:after="0"/>
        <w:rPr/>
      </w:pPr>
      <w:r>
        <w:t>To use an external style sheet, add a link to it in the &lt;head&gt; section of the HTML page:</w:t>
      </w:r>
    </w:p>
    <w:p>
      <w:pPr>
        <w:pStyle w:val="Heading3"/>
        <w:spacing w:before="0"/>
        <w:rPr/>
      </w:pPr>
      <w:r>
        <w:t>Example</w:t>
      </w:r>
    </w:p>
    <w:p>
      <w:pPr>
        <w:spacing w:after="0"/>
        <w:rPr/>
      </w:pPr>
      <w:r>
        <w:rPr>
          <w:color w:val="0000cd"/>
        </w:rPr>
        <w:t>&lt;</w:t>
      </w:r>
      <w:r>
        <w:rPr>
          <w:color w:val="a52a2a"/>
        </w:rPr>
        <w:t>!DOCTYPE</w:t>
      </w:r>
      <w:r>
        <w:rPr>
          <w:color w:val="ff0000"/>
        </w:rPr>
        <w:t xml:space="preserve"> html</w:t>
      </w:r>
      <w:r>
        <w:rPr>
          <w:color w:val="0000cd"/>
        </w:rPr>
        <w:t>&gt;</w:t>
      </w:r>
      <w:r>
        <w:rPr/>
        <w:br w:type="textWrapping"/>
      </w:r>
      <w:r>
        <w:rPr>
          <w:color w:val="0000cd"/>
        </w:rPr>
        <w:t>&lt;</w:t>
      </w:r>
      <w:r>
        <w:rPr>
          <w:color w:val="a52a2a"/>
        </w:rPr>
        <w:t>html</w:t>
      </w:r>
      <w:r>
        <w:rPr>
          <w:color w:val="0000cd"/>
        </w:rPr>
        <w:t>&gt;</w:t>
      </w:r>
      <w:r>
        <w:rPr/>
        <w:br w:type="textWrapping"/>
      </w:r>
      <w:r>
        <w:rPr>
          <w:color w:val="0000cd"/>
        </w:rPr>
        <w:t>&lt;</w:t>
      </w:r>
      <w:r>
        <w:rPr>
          <w:color w:val="a52a2a"/>
        </w:rPr>
        <w:t>head</w:t>
      </w:r>
      <w:r>
        <w:rPr>
          <w:color w:val="0000cd"/>
        </w:rPr>
        <w:t>&gt;</w:t>
      </w:r>
      <w:r>
        <w:rPr/>
        <w:br w:type="textWrapping"/>
      </w:r>
      <w:r>
        <w:t xml:space="preserve">  </w:t>
      </w:r>
      <w:r>
        <w:rPr>
          <w:color w:val="0000cd"/>
        </w:rPr>
        <w:t>&lt;</w:t>
      </w:r>
      <w:r>
        <w:rPr>
          <w:color w:val="a52a2a"/>
        </w:rPr>
        <w:t>link</w:t>
      </w:r>
      <w:r>
        <w:rPr>
          <w:color w:val="ff0000"/>
        </w:rPr>
        <w:t xml:space="preserve"> </w:t>
      </w:r>
      <w:r>
        <w:rPr>
          <w:color w:val="ff0000"/>
        </w:rPr>
        <w:t>rel</w:t>
      </w:r>
      <w:r>
        <w:rPr>
          <w:color w:val="0000cd"/>
        </w:rPr>
        <w:t>="</w:t>
      </w:r>
      <w:r>
        <w:rPr>
          <w:color w:val="0000cd"/>
        </w:rPr>
        <w:t>stylesheet</w:t>
      </w:r>
      <w:r>
        <w:rPr>
          <w:color w:val="0000cd"/>
        </w:rPr>
        <w:t>"</w:t>
      </w:r>
      <w:r>
        <w:rPr>
          <w:color w:val="ff0000"/>
        </w:rPr>
        <w:t xml:space="preserve"> </w:t>
      </w:r>
      <w:r>
        <w:rPr>
          <w:color w:val="ff0000"/>
        </w:rPr>
        <w:t>href</w:t>
      </w:r>
      <w:r>
        <w:rPr>
          <w:color w:val="0000cd"/>
        </w:rPr>
        <w:t>="styles.css"&gt;</w:t>
      </w:r>
      <w:r>
        <w:rPr/>
        <w:br w:type="textWrapping"/>
      </w:r>
      <w:r>
        <w:rPr>
          <w:color w:val="0000cd"/>
        </w:rPr>
        <w:t>&lt;</w:t>
      </w:r>
      <w:r>
        <w:rPr>
          <w:color w:val="a52a2a"/>
        </w:rPr>
        <w:t>/head</w:t>
      </w:r>
      <w:r>
        <w:rPr>
          <w:color w:val="0000cd"/>
        </w:rPr>
        <w:t>&gt;</w:t>
      </w:r>
    </w:p>
    <w:p>
      <w:pPr>
        <w:pStyle w:val="Heading2"/>
        <w:spacing w:before="0" w:after="0"/>
        <w:rPr/>
      </w:pPr>
      <w:r>
        <w:t>CSS Border</w:t>
      </w:r>
    </w:p>
    <w:p>
      <w:pPr>
        <w:pStyle w:val="Normal(Web)"/>
        <w:spacing w:before="0" w:after="0"/>
        <w:rPr/>
      </w:pPr>
      <w:r>
        <w:t xml:space="preserve">The CSS </w:t>
      </w:r>
      <w:r>
        <w:rPr>
          <w:rStyle w:val="Strong"/>
        </w:rPr>
        <w:t>border</w:t>
      </w:r>
      <w:r>
        <w:t xml:space="preserve"> property defines a border around an HTML element:</w:t>
      </w:r>
    </w:p>
    <w:p>
      <w:pPr>
        <w:pStyle w:val="Heading3"/>
        <w:spacing w:before="0"/>
        <w:rPr/>
      </w:pPr>
      <w:r>
        <w:t>Example</w:t>
      </w:r>
    </w:p>
    <w:p>
      <w:pPr>
        <w:spacing w:after="0"/>
        <w:rPr/>
      </w:pPr>
      <w:r>
        <w:rPr>
          <w:color w:val="a52a2a"/>
        </w:rPr>
        <w:t>p</w:t>
      </w:r>
      <w:r>
        <w:rPr>
          <w:color w:val="a52a2a"/>
        </w:rPr>
        <w:t xml:space="preserve"> </w:t>
      </w:r>
      <w:r>
        <w:rPr>
          <w:color w:val="000000"/>
        </w:rPr>
        <w:t>{</w:t>
      </w:r>
      <w:r>
        <w:rPr>
          <w:color w:val="ff0000"/>
        </w:rPr>
        <w:br w:type="textWrapping"/>
      </w:r>
      <w:r>
        <w:rPr>
          <w:color w:val="ff0000"/>
        </w:rPr>
        <w:t>    border</w:t>
      </w:r>
      <w:r>
        <w:rPr>
          <w:color w:val="000000"/>
        </w:rPr>
        <w:t>:</w:t>
      </w:r>
      <w:r>
        <w:rPr>
          <w:color w:val="0000cd"/>
        </w:rPr>
        <w:t xml:space="preserve"> 1px solid </w:t>
      </w:r>
      <w:r>
        <w:rPr>
          <w:color w:val="0000cd"/>
        </w:rPr>
        <w:t>powderblue</w:t>
      </w:r>
      <w:r>
        <w:rPr>
          <w:color w:val="000000"/>
        </w:rPr>
        <w:t>;</w:t>
      </w:r>
      <w:r>
        <w:rPr>
          <w:color w:val="ff0000"/>
        </w:rPr>
        <w:br w:type="textWrapping"/>
      </w:r>
      <w:r>
        <w:rPr>
          <w:color w:val="000000"/>
        </w:rPr>
        <w:t>}</w:t>
      </w:r>
    </w:p>
    <w:p>
      <w:pPr>
        <w:pStyle w:val="Heading2"/>
        <w:spacing w:before="0" w:after="0"/>
        <w:rPr/>
      </w:pPr>
      <w:r>
        <w:t>CSS Padding</w:t>
      </w:r>
    </w:p>
    <w:p>
      <w:pPr>
        <w:pStyle w:val="Normal(Web)"/>
        <w:spacing w:before="0" w:after="0"/>
        <w:rPr/>
      </w:pPr>
      <w:r>
        <w:t xml:space="preserve">The CSS </w:t>
      </w:r>
      <w:r>
        <w:rPr>
          <w:rStyle w:val="Strong"/>
        </w:rPr>
        <w:t>padding</w:t>
      </w:r>
      <w:r>
        <w:t xml:space="preserve"> property defines </w:t>
      </w:r>
      <w:r>
        <w:t>a padding</w:t>
      </w:r>
      <w:r>
        <w:t xml:space="preserve"> (space) between the text and the border:</w:t>
      </w:r>
    </w:p>
    <w:p>
      <w:pPr>
        <w:pStyle w:val="Heading3"/>
        <w:spacing w:before="0"/>
        <w:rPr/>
      </w:pPr>
      <w:r>
        <w:t>Example</w:t>
      </w:r>
    </w:p>
    <w:p>
      <w:pPr>
        <w:spacing w:after="0"/>
        <w:rPr/>
      </w:pPr>
      <w:r>
        <w:rPr>
          <w:color w:val="a52a2a"/>
        </w:rPr>
        <w:t>p</w:t>
      </w:r>
      <w:r>
        <w:rPr>
          <w:color w:val="a52a2a"/>
        </w:rPr>
        <w:t xml:space="preserve"> </w:t>
      </w:r>
      <w:r>
        <w:rPr>
          <w:color w:val="000000"/>
        </w:rPr>
        <w:t>{</w:t>
      </w:r>
      <w:r>
        <w:rPr>
          <w:color w:val="ff0000"/>
        </w:rPr>
        <w:br w:type="textWrapping"/>
      </w:r>
      <w:r>
        <w:rPr>
          <w:color w:val="ff0000"/>
        </w:rPr>
        <w:t>    border</w:t>
      </w:r>
      <w:r>
        <w:rPr>
          <w:color w:val="000000"/>
        </w:rPr>
        <w:t>:</w:t>
      </w:r>
      <w:r>
        <w:rPr>
          <w:color w:val="0000cd"/>
        </w:rPr>
        <w:t xml:space="preserve"> 1px solid </w:t>
      </w:r>
      <w:r>
        <w:rPr>
          <w:color w:val="0000cd"/>
        </w:rPr>
        <w:t>powderblue</w:t>
      </w:r>
      <w:r>
        <w:rPr>
          <w:color w:val="000000"/>
        </w:rPr>
        <w:t>;</w:t>
      </w:r>
      <w:r>
        <w:rPr>
          <w:color w:val="ff0000"/>
        </w:rPr>
        <w:br w:type="textWrapping"/>
      </w:r>
      <w:r>
        <w:rPr>
          <w:color w:val="ff0000"/>
        </w:rPr>
        <w:t>    padding</w:t>
      </w:r>
      <w:r>
        <w:rPr>
          <w:color w:val="000000"/>
        </w:rPr>
        <w:t>:</w:t>
      </w:r>
      <w:r>
        <w:rPr>
          <w:color w:val="0000cd"/>
        </w:rPr>
        <w:t xml:space="preserve"> 30px</w:t>
      </w:r>
      <w:r>
        <w:rPr>
          <w:color w:val="000000"/>
        </w:rPr>
        <w:t>;</w:t>
      </w:r>
      <w:r>
        <w:rPr>
          <w:color w:val="ff0000"/>
        </w:rPr>
        <w:br w:type="textWrapping"/>
      </w:r>
      <w:r>
        <w:rPr>
          <w:color w:val="000000"/>
        </w:rPr>
        <w:t>}</w:t>
      </w:r>
    </w:p>
    <w:p>
      <w:pPr>
        <w:pStyle w:val="Heading2"/>
        <w:spacing w:before="0" w:after="0"/>
        <w:rPr/>
      </w:pPr>
      <w:r>
        <w:t>CSS Margin</w:t>
      </w:r>
    </w:p>
    <w:p>
      <w:pPr>
        <w:pStyle w:val="Normal(Web)"/>
        <w:spacing w:before="0" w:after="0"/>
        <w:rPr/>
      </w:pPr>
      <w:r>
        <w:t xml:space="preserve">The CSS </w:t>
      </w:r>
      <w:r>
        <w:rPr>
          <w:rStyle w:val="Strong"/>
        </w:rPr>
        <w:t>margin</w:t>
      </w:r>
      <w:r>
        <w:t xml:space="preserve"> property defines a margin (space) outside the border:</w:t>
      </w:r>
    </w:p>
    <w:p>
      <w:pPr>
        <w:pStyle w:val="Heading3"/>
        <w:spacing w:before="0"/>
        <w:rPr/>
      </w:pPr>
      <w:r>
        <w:t>Example</w:t>
      </w:r>
    </w:p>
    <w:p>
      <w:pPr>
        <w:spacing w:after="0"/>
        <w:rPr/>
      </w:pPr>
      <w:r>
        <w:rPr>
          <w:color w:val="a52a2a"/>
        </w:rPr>
        <w:t>p</w:t>
      </w:r>
      <w:r>
        <w:rPr>
          <w:color w:val="a52a2a"/>
        </w:rPr>
        <w:t xml:space="preserve"> </w:t>
      </w:r>
      <w:r>
        <w:rPr>
          <w:color w:val="000000"/>
        </w:rPr>
        <w:t>{</w:t>
      </w:r>
      <w:r>
        <w:rPr>
          <w:color w:val="ff0000"/>
        </w:rPr>
        <w:br w:type="textWrapping"/>
      </w:r>
      <w:r>
        <w:rPr>
          <w:color w:val="ff0000"/>
        </w:rPr>
        <w:t>    border</w:t>
      </w:r>
      <w:r>
        <w:rPr>
          <w:color w:val="000000"/>
        </w:rPr>
        <w:t>:</w:t>
      </w:r>
      <w:r>
        <w:rPr>
          <w:color w:val="0000cd"/>
        </w:rPr>
        <w:t xml:space="preserve"> 1px solid </w:t>
      </w:r>
      <w:r>
        <w:rPr>
          <w:color w:val="0000cd"/>
        </w:rPr>
        <w:t>powderblue</w:t>
      </w:r>
      <w:r>
        <w:rPr>
          <w:color w:val="000000"/>
        </w:rPr>
        <w:t>;</w:t>
      </w:r>
      <w:r>
        <w:rPr>
          <w:color w:val="ff0000"/>
        </w:rPr>
        <w:br w:type="textWrapping"/>
      </w:r>
      <w:r>
        <w:rPr>
          <w:color w:val="ff0000"/>
        </w:rPr>
        <w:t>    margin</w:t>
      </w:r>
      <w:r>
        <w:rPr>
          <w:color w:val="000000"/>
        </w:rPr>
        <w:t>:</w:t>
      </w:r>
      <w:r>
        <w:rPr>
          <w:color w:val="0000cd"/>
        </w:rPr>
        <w:t xml:space="preserve"> 50px</w:t>
      </w:r>
      <w:r>
        <w:rPr>
          <w:color w:val="000000"/>
        </w:rPr>
        <w:t>;</w:t>
      </w:r>
      <w:r>
        <w:rPr>
          <w:color w:val="ff0000"/>
        </w:rPr>
        <w:br w:type="textWrapping"/>
      </w:r>
      <w:r>
        <w:rPr>
          <w:color w:val="000000"/>
        </w:rPr>
        <w:t>}</w:t>
      </w:r>
    </w:p>
    <w:p>
      <w:pPr>
        <w:pStyle w:val="Heading2"/>
        <w:spacing w:before="0" w:after="0"/>
        <w:rPr/>
      </w:pPr>
      <w:r>
        <w:t>HTML Links - Hyperlinks</w:t>
      </w:r>
    </w:p>
    <w:p>
      <w:pPr>
        <w:pStyle w:val="Heading2"/>
        <w:spacing w:before="0" w:after="0"/>
        <w:rPr/>
      </w:pPr>
      <w:r>
        <w:t>HTML Links - Syntax</w:t>
      </w:r>
    </w:p>
    <w:p>
      <w:pPr>
        <w:pStyle w:val="Normal(Web)"/>
        <w:spacing w:before="0" w:after="0"/>
        <w:rPr/>
      </w:pPr>
      <w:r>
        <w:t xml:space="preserve">In HTML, links are defined with the </w:t>
      </w:r>
      <w:r>
        <w:rPr>
          <w:rStyle w:val="Strong"/>
        </w:rPr>
        <w:t>&lt;a&gt;</w:t>
      </w:r>
      <w:r>
        <w:t xml:space="preserve"> tag:</w:t>
      </w:r>
    </w:p>
    <w:p>
      <w:pPr>
        <w:spacing w:after="0"/>
        <w:rPr/>
      </w:pPr>
      <w:r>
        <w:rPr>
          <w:color w:val="0000cd"/>
        </w:rPr>
        <w:t>&lt;</w:t>
      </w:r>
      <w:r>
        <w:rPr>
          <w:color w:val="a52a2a"/>
        </w:rPr>
        <w:t>a</w:t>
      </w:r>
      <w:r>
        <w:rPr>
          <w:color w:val="ff0000"/>
        </w:rPr>
        <w:t xml:space="preserve"> </w:t>
      </w:r>
      <w:r>
        <w:rPr>
          <w:color w:val="ff0000"/>
        </w:rPr>
        <w:t>href</w:t>
      </w:r>
      <w:r>
        <w:rPr>
          <w:color w:val="0000cd"/>
        </w:rPr>
        <w:t>="</w:t>
      </w:r>
      <w:r>
        <w:rPr>
          <w:i/>
          <w:iCs/>
          <w:color w:val="0000cd"/>
        </w:rPr>
        <w:t>url</w:t>
      </w:r>
      <w:r>
        <w:rPr>
          <w:color w:val="0000cd"/>
        </w:rPr>
        <w:t>"&gt;</w:t>
      </w:r>
      <w:r>
        <w:rPr>
          <w:i/>
          <w:iCs/>
        </w:rPr>
        <w:t>link text</w:t>
      </w:r>
      <w:r>
        <w:rPr>
          <w:color w:val="0000cd"/>
        </w:rPr>
        <w:t>&lt;</w:t>
      </w:r>
      <w:r>
        <w:rPr>
          <w:color w:val="a52a2a"/>
        </w:rPr>
        <w:t>/a</w:t>
      </w:r>
      <w:r>
        <w:rPr>
          <w:color w:val="0000cd"/>
        </w:rPr>
        <w:t>&gt;</w:t>
      </w:r>
      <w:r>
        <w:t xml:space="preserve"> </w:t>
      </w:r>
    </w:p>
    <w:p>
      <w:pPr>
        <w:pStyle w:val="Heading3"/>
        <w:spacing w:before="0"/>
        <w:rPr/>
      </w:pPr>
      <w:r>
        <w:t>Example</w:t>
      </w:r>
    </w:p>
    <w:p>
      <w:pPr>
        <w:spacing w:after="0"/>
        <w:rPr/>
      </w:pPr>
      <w:r>
        <w:rPr>
          <w:color w:val="0000cd"/>
        </w:rPr>
        <w:t>&lt;</w:t>
      </w:r>
      <w:r>
        <w:rPr>
          <w:color w:val="a52a2a"/>
        </w:rPr>
        <w:t>a</w:t>
      </w:r>
      <w:r>
        <w:rPr>
          <w:color w:val="ff0000"/>
        </w:rPr>
        <w:t xml:space="preserve"> </w:t>
      </w:r>
      <w:r>
        <w:rPr>
          <w:color w:val="ff0000"/>
        </w:rPr>
        <w:t>href</w:t>
      </w:r>
      <w:r>
        <w:rPr>
          <w:color w:val="0000cd"/>
        </w:rPr>
        <w:t>="https://www.w3schools.com/html/"&gt;</w:t>
      </w:r>
      <w:r>
        <w:t>Visit our HTML tutorial</w:t>
      </w:r>
      <w:r>
        <w:rPr>
          <w:color w:val="0000cd"/>
        </w:rPr>
        <w:t>&lt;</w:t>
      </w:r>
      <w:r>
        <w:rPr>
          <w:color w:val="a52a2a"/>
        </w:rPr>
        <w:t>/a</w:t>
      </w:r>
      <w:r>
        <w:rPr>
          <w:color w:val="0000cd"/>
        </w:rPr>
        <w:t>&gt;</w:t>
      </w:r>
      <w:r>
        <w:t xml:space="preserve"> </w:t>
      </w:r>
    </w:p>
    <w:p>
      <w:pPr>
        <w:pStyle w:val="Heading2"/>
        <w:spacing w:before="0" w:after="0"/>
        <w:rPr/>
      </w:pPr>
      <w:r>
        <w:t>HTML Link Colors</w:t>
      </w:r>
    </w:p>
    <w:p>
      <w:pPr>
        <w:pStyle w:val="Normal(Web)"/>
        <w:spacing w:before="0" w:after="0"/>
        <w:rPr/>
      </w:pPr>
      <w:r>
        <w:t>By default, a link will appear like this (in all browsers):</w:t>
      </w:r>
    </w:p>
    <w:p>
      <w:pPr>
        <w:numPr>
          <w:ilvl w:val="0"/>
          <w:numId w:val="3"/>
        </w:numPr>
        <w:spacing w:after="0" w:line="240" w:lineRule="auto"/>
        <w:rPr/>
      </w:pPr>
      <w:r>
        <w:t>An unvisited link is underlined and blue</w:t>
      </w:r>
    </w:p>
    <w:p>
      <w:pPr>
        <w:numPr>
          <w:ilvl w:val="0"/>
          <w:numId w:val="3"/>
        </w:numPr>
        <w:spacing w:after="0" w:line="240" w:lineRule="auto"/>
        <w:rPr/>
      </w:pPr>
      <w:r>
        <w:t>A visited link is underlined and purple</w:t>
      </w:r>
    </w:p>
    <w:p>
      <w:pPr>
        <w:numPr>
          <w:ilvl w:val="0"/>
          <w:numId w:val="3"/>
        </w:numPr>
        <w:spacing w:after="0" w:line="240" w:lineRule="auto"/>
        <w:rPr/>
      </w:pPr>
      <w:r>
        <w:t>An active link is underlined and red</w:t>
      </w:r>
    </w:p>
    <w:p>
      <w:pPr>
        <w:pStyle w:val="Normal(Web)"/>
        <w:spacing w:before="0" w:after="0"/>
        <w:rPr/>
      </w:pPr>
      <w:r>
        <w:t>You can change the default colors, by using styles:</w:t>
      </w:r>
    </w:p>
    <w:p>
      <w:pPr>
        <w:pStyle w:val="Heading3"/>
        <w:spacing w:before="0"/>
        <w:rPr/>
      </w:pPr>
      <w:r>
        <w:t>Example</w:t>
      </w:r>
    </w:p>
    <w:p>
      <w:pPr>
        <w:spacing w:after="0"/>
        <w:rPr/>
      </w:pPr>
      <w:r>
        <w:rPr>
          <w:color w:val="a52a2a"/>
        </w:rPr>
        <w:t>&lt;style&gt;</w:t>
      </w:r>
      <w:r>
        <w:rPr>
          <w:color w:val="a52a2a"/>
        </w:rPr>
        <w:br w:type="textWrapping"/>
      </w:r>
      <w:r>
        <w:rPr>
          <w:color w:val="a52a2a"/>
        </w:rPr>
        <w:t xml:space="preserve">a:link    </w:t>
      </w:r>
      <w:r>
        <w:rPr>
          <w:color w:val="000000"/>
        </w:rPr>
        <w:t>{</w:t>
      </w:r>
      <w:r>
        <w:rPr>
          <w:color w:val="ff0000"/>
        </w:rPr>
        <w:t>color</w:t>
      </w:r>
      <w:r>
        <w:rPr>
          <w:color w:val="000000"/>
        </w:rPr>
        <w:t>:</w:t>
      </w:r>
      <w:r>
        <w:rPr>
          <w:color w:val="0000cd"/>
        </w:rPr>
        <w:t>green</w:t>
      </w:r>
      <w:r>
        <w:rPr>
          <w:color w:val="000000"/>
        </w:rPr>
        <w:t>;</w:t>
      </w:r>
      <w:r>
        <w:rPr>
          <w:color w:val="ff0000"/>
        </w:rPr>
        <w:t xml:space="preserve"> background-</w:t>
      </w:r>
      <w:r>
        <w:rPr>
          <w:color w:val="ff0000"/>
        </w:rPr>
        <w:t>color</w:t>
      </w:r>
      <w:r>
        <w:rPr>
          <w:color w:val="000000"/>
        </w:rPr>
        <w:t>:</w:t>
      </w:r>
      <w:r>
        <w:rPr>
          <w:color w:val="0000cd"/>
        </w:rPr>
        <w:t>transparent</w:t>
      </w:r>
      <w:r>
        <w:rPr>
          <w:color w:val="000000"/>
        </w:rPr>
        <w:t>;</w:t>
      </w:r>
      <w:r>
        <w:rPr>
          <w:color w:val="ff0000"/>
        </w:rPr>
        <w:t xml:space="preserve"> text-</w:t>
      </w:r>
      <w:r>
        <w:rPr>
          <w:color w:val="ff0000"/>
        </w:rPr>
        <w:t>decoration</w:t>
      </w:r>
      <w:r>
        <w:rPr>
          <w:color w:val="000000"/>
        </w:rPr>
        <w:t>:</w:t>
      </w:r>
      <w:r>
        <w:rPr>
          <w:color w:val="0000cd"/>
        </w:rPr>
        <w:t>none</w:t>
      </w:r>
      <w:r>
        <w:rPr>
          <w:color w:val="000000"/>
        </w:rPr>
        <w:t>}</w:t>
      </w:r>
      <w:r>
        <w:rPr>
          <w:color w:val="a52a2a"/>
        </w:rPr>
        <w:br w:type="textWrapping"/>
      </w:r>
      <w:r>
        <w:rPr>
          <w:color w:val="a52a2a"/>
        </w:rPr>
        <w:t xml:space="preserve">a:visited </w:t>
      </w:r>
      <w:r>
        <w:rPr>
          <w:color w:val="000000"/>
        </w:rPr>
        <w:t>{</w:t>
      </w:r>
      <w:r>
        <w:rPr>
          <w:color w:val="ff0000"/>
        </w:rPr>
        <w:t>color</w:t>
      </w:r>
      <w:r>
        <w:rPr>
          <w:color w:val="000000"/>
        </w:rPr>
        <w:t>:</w:t>
      </w:r>
      <w:r>
        <w:rPr>
          <w:color w:val="0000cd"/>
        </w:rPr>
        <w:t>pink</w:t>
      </w:r>
      <w:r>
        <w:rPr>
          <w:color w:val="000000"/>
        </w:rPr>
        <w:t>;</w:t>
      </w:r>
      <w:r>
        <w:rPr>
          <w:color w:val="ff0000"/>
        </w:rPr>
        <w:t xml:space="preserve"> background-</w:t>
      </w:r>
      <w:r>
        <w:rPr>
          <w:color w:val="ff0000"/>
        </w:rPr>
        <w:t>color</w:t>
      </w:r>
      <w:r>
        <w:rPr>
          <w:color w:val="000000"/>
        </w:rPr>
        <w:t>:</w:t>
      </w:r>
      <w:r>
        <w:rPr>
          <w:color w:val="0000cd"/>
        </w:rPr>
        <w:t>transparent</w:t>
      </w:r>
      <w:r>
        <w:rPr>
          <w:color w:val="000000"/>
        </w:rPr>
        <w:t>;</w:t>
      </w:r>
      <w:r>
        <w:rPr>
          <w:color w:val="ff0000"/>
        </w:rPr>
        <w:t xml:space="preserve"> text-</w:t>
      </w:r>
      <w:r>
        <w:rPr>
          <w:color w:val="ff0000"/>
        </w:rPr>
        <w:t>decoration</w:t>
      </w:r>
      <w:r>
        <w:rPr>
          <w:color w:val="000000"/>
        </w:rPr>
        <w:t>:</w:t>
      </w:r>
      <w:r>
        <w:rPr>
          <w:color w:val="0000cd"/>
        </w:rPr>
        <w:t>none</w:t>
      </w:r>
      <w:r>
        <w:rPr>
          <w:color w:val="000000"/>
        </w:rPr>
        <w:t>}</w:t>
      </w:r>
      <w:r>
        <w:rPr>
          <w:color w:val="a52a2a"/>
        </w:rPr>
        <w:br w:type="textWrapping"/>
      </w:r>
      <w:r>
        <w:rPr>
          <w:color w:val="a52a2a"/>
        </w:rPr>
        <w:t xml:space="preserve">a:hover   </w:t>
      </w:r>
      <w:r>
        <w:rPr>
          <w:color w:val="000000"/>
        </w:rPr>
        <w:t>{</w:t>
      </w:r>
      <w:r>
        <w:rPr>
          <w:color w:val="ff0000"/>
        </w:rPr>
        <w:t>color</w:t>
      </w:r>
      <w:r>
        <w:rPr>
          <w:color w:val="000000"/>
        </w:rPr>
        <w:t>:</w:t>
      </w:r>
      <w:r>
        <w:rPr>
          <w:color w:val="0000cd"/>
        </w:rPr>
        <w:t>red</w:t>
      </w:r>
      <w:r>
        <w:rPr>
          <w:color w:val="000000"/>
        </w:rPr>
        <w:t>;</w:t>
      </w:r>
      <w:r>
        <w:rPr>
          <w:color w:val="ff0000"/>
        </w:rPr>
        <w:t xml:space="preserve"> background-</w:t>
      </w:r>
      <w:r>
        <w:rPr>
          <w:color w:val="ff0000"/>
        </w:rPr>
        <w:t>color</w:t>
      </w:r>
      <w:r>
        <w:rPr>
          <w:color w:val="000000"/>
        </w:rPr>
        <w:t>:</w:t>
      </w:r>
      <w:r>
        <w:rPr>
          <w:color w:val="0000cd"/>
        </w:rPr>
        <w:t>transparent</w:t>
      </w:r>
      <w:r>
        <w:rPr>
          <w:color w:val="000000"/>
        </w:rPr>
        <w:t>;</w:t>
      </w:r>
      <w:r>
        <w:rPr>
          <w:color w:val="ff0000"/>
        </w:rPr>
        <w:t xml:space="preserve"> text-</w:t>
      </w:r>
      <w:r>
        <w:rPr>
          <w:color w:val="ff0000"/>
        </w:rPr>
        <w:t>decoration</w:t>
      </w:r>
      <w:r>
        <w:rPr>
          <w:color w:val="000000"/>
        </w:rPr>
        <w:t>:</w:t>
      </w:r>
      <w:r>
        <w:rPr>
          <w:color w:val="0000cd"/>
        </w:rPr>
        <w:t>underline</w:t>
      </w:r>
      <w:r>
        <w:rPr>
          <w:color w:val="000000"/>
        </w:rPr>
        <w:t>}</w:t>
      </w:r>
      <w:r>
        <w:rPr>
          <w:color w:val="a52a2a"/>
        </w:rPr>
        <w:br w:type="textWrapping"/>
      </w:r>
      <w:r>
        <w:rPr>
          <w:color w:val="a52a2a"/>
        </w:rPr>
        <w:t xml:space="preserve">a:active  </w:t>
      </w:r>
      <w:r>
        <w:rPr>
          <w:color w:val="000000"/>
        </w:rPr>
        <w:t>{</w:t>
      </w:r>
      <w:r>
        <w:rPr>
          <w:color w:val="ff0000"/>
        </w:rPr>
        <w:t>color</w:t>
      </w:r>
      <w:r>
        <w:rPr>
          <w:color w:val="000000"/>
        </w:rPr>
        <w:t>:</w:t>
      </w:r>
      <w:r>
        <w:rPr>
          <w:color w:val="0000cd"/>
        </w:rPr>
        <w:t>yellow</w:t>
      </w:r>
      <w:r>
        <w:rPr>
          <w:color w:val="000000"/>
        </w:rPr>
        <w:t>;</w:t>
      </w:r>
      <w:r>
        <w:rPr>
          <w:color w:val="ff0000"/>
        </w:rPr>
        <w:t xml:space="preserve"> background-</w:t>
      </w:r>
      <w:r>
        <w:rPr>
          <w:color w:val="ff0000"/>
        </w:rPr>
        <w:t>color</w:t>
      </w:r>
      <w:r>
        <w:rPr>
          <w:color w:val="000000"/>
        </w:rPr>
        <w:t>:</w:t>
      </w:r>
      <w:r>
        <w:rPr>
          <w:color w:val="0000cd"/>
        </w:rPr>
        <w:t>transparent</w:t>
      </w:r>
      <w:r>
        <w:rPr>
          <w:color w:val="000000"/>
        </w:rPr>
        <w:t>;</w:t>
      </w:r>
      <w:r>
        <w:rPr>
          <w:color w:val="ff0000"/>
        </w:rPr>
        <w:t xml:space="preserve"> text-</w:t>
      </w:r>
      <w:r>
        <w:rPr>
          <w:color w:val="ff0000"/>
        </w:rPr>
        <w:t>decoration</w:t>
      </w:r>
      <w:r>
        <w:rPr>
          <w:color w:val="000000"/>
        </w:rPr>
        <w:t>:</w:t>
      </w:r>
      <w:r>
        <w:rPr>
          <w:color w:val="0000cd"/>
        </w:rPr>
        <w:t>underline</w:t>
      </w:r>
      <w:r>
        <w:rPr>
          <w:color w:val="000000"/>
        </w:rPr>
        <w:t>}</w:t>
      </w:r>
      <w:r>
        <w:rPr>
          <w:color w:val="a52a2a"/>
        </w:rPr>
        <w:br w:type="textWrapping"/>
      </w:r>
      <w:r>
        <w:rPr>
          <w:color w:val="a52a2a"/>
        </w:rPr>
        <w:t xml:space="preserve">&lt;/style&gt; </w:t>
      </w:r>
    </w:p>
    <w:p>
      <w:pPr>
        <w:spacing w:after="0" w:line="240" w:lineRule="auto"/>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 xml:space="preserve">HTML Links - </w:t>
      </w:r>
      <w:r>
        <w:rPr>
          <w:rFonts w:ascii="Times New Roman" w:cs="Times New Roman" w:eastAsia="Times New Roman" w:hAnsi="Times New Roman"/>
          <w:b/>
          <w:bCs/>
          <w:sz w:val="36"/>
          <w:szCs w:val="36"/>
        </w:rPr>
        <w:t>The</w:t>
      </w:r>
      <w:r>
        <w:rPr>
          <w:rFonts w:ascii="Times New Roman" w:cs="Times New Roman" w:eastAsia="Times New Roman" w:hAnsi="Times New Roman"/>
          <w:b/>
          <w:bCs/>
          <w:sz w:val="36"/>
          <w:szCs w:val="36"/>
        </w:rPr>
        <w:t xml:space="preserve"> target Attribute</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b/>
          <w:bCs/>
          <w:sz w:val="24"/>
          <w:szCs w:val="24"/>
        </w:rPr>
        <w:t>target</w:t>
      </w:r>
      <w:r>
        <w:rPr>
          <w:rFonts w:ascii="Times New Roman" w:cs="Times New Roman" w:eastAsia="Times New Roman" w:hAnsi="Times New Roman"/>
          <w:sz w:val="24"/>
          <w:szCs w:val="24"/>
        </w:rPr>
        <w:t xml:space="preserve"> attribute specifies where to open the linked document.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The target attribute can have one of the following values:</w:t>
      </w:r>
    </w:p>
    <w:p>
      <w:pPr>
        <w:numPr>
          <w:ilvl w:val="0"/>
          <w:numId w:val="4"/>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_blank - Opens the linked document in a new window or tab</w:t>
      </w:r>
    </w:p>
    <w:p>
      <w:pPr>
        <w:numPr>
          <w:ilvl w:val="0"/>
          <w:numId w:val="4"/>
        </w:num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_self - Opens the linked document in the same window/tab as it was clicked (this is default)</w:t>
      </w:r>
    </w:p>
    <w:p>
      <w:pPr>
        <w:pStyle w:val="Heading3"/>
        <w:spacing w:before="0"/>
        <w:rPr/>
      </w:pPr>
      <w:r>
        <w:t>Example</w:t>
      </w:r>
    </w:p>
    <w:p>
      <w:pPr>
        <w:spacing w:after="0"/>
        <w:rPr/>
      </w:pPr>
      <w:r>
        <w:rPr>
          <w:color w:val="0000cd"/>
        </w:rPr>
        <w:t>&lt;</w:t>
      </w:r>
      <w:r>
        <w:rPr>
          <w:color w:val="a52a2a"/>
        </w:rPr>
        <w:t>a</w:t>
      </w:r>
      <w:r>
        <w:rPr>
          <w:color w:val="ff0000"/>
        </w:rPr>
        <w:t xml:space="preserve"> </w:t>
      </w:r>
      <w:r>
        <w:rPr>
          <w:color w:val="ff0000"/>
        </w:rPr>
        <w:t>href</w:t>
      </w:r>
      <w:r>
        <w:rPr>
          <w:color w:val="0000cd"/>
        </w:rPr>
        <w:t>="https://www.w3schools.com/"</w:t>
      </w:r>
      <w:r>
        <w:rPr>
          <w:color w:val="ff0000"/>
        </w:rPr>
        <w:t xml:space="preserve"> target</w:t>
      </w:r>
      <w:r>
        <w:rPr>
          <w:color w:val="0000cd"/>
        </w:rPr>
        <w:t>="_blank"&gt;</w:t>
      </w:r>
      <w:r>
        <w:t>Visit W3Schools</w:t>
      </w:r>
      <w:r>
        <w:t>!</w:t>
      </w:r>
      <w:r>
        <w:rPr>
          <w:color w:val="0000cd"/>
        </w:rPr>
        <w:t>&lt;</w:t>
      </w:r>
      <w:r>
        <w:rPr>
          <w:color w:val="a52a2a"/>
        </w:rPr>
        <w:t>/a</w:t>
      </w:r>
      <w:r>
        <w:rPr>
          <w:color w:val="0000cd"/>
        </w:rPr>
        <w:t>&gt;</w:t>
      </w:r>
      <w:r>
        <w:t xml:space="preserve"> </w:t>
      </w:r>
    </w:p>
    <w:p>
      <w:pPr>
        <w:pStyle w:val="Heading2"/>
        <w:spacing w:before="0" w:after="0"/>
        <w:rPr/>
      </w:pPr>
      <w:r>
        <w:t>HTML Links - Image as Link</w:t>
      </w:r>
    </w:p>
    <w:p>
      <w:pPr>
        <w:pStyle w:val="Normal(Web)"/>
        <w:spacing w:before="0" w:after="0"/>
        <w:rPr/>
      </w:pPr>
      <w:r>
        <w:t>It is common to use images as links:</w:t>
      </w:r>
    </w:p>
    <w:p>
      <w:pPr>
        <w:pStyle w:val="Heading3"/>
        <w:spacing w:before="0"/>
        <w:rPr/>
      </w:pPr>
      <w:r>
        <w:t>Example</w:t>
      </w:r>
    </w:p>
    <w:p>
      <w:pPr>
        <w:pStyle w:val="Heading2"/>
        <w:spacing w:before="0" w:after="0"/>
        <w:rPr>
          <w:sz w:val="24"/>
          <w:szCs w:val="24"/>
        </w:rPr>
      </w:pPr>
      <w:r>
        <w:t xml:space="preserve">  </w:t>
      </w:r>
      <w:r>
        <w:rPr>
          <w:color w:val="0000cd"/>
          <w:sz w:val="24"/>
          <w:szCs w:val="24"/>
        </w:rPr>
        <w:t>&lt;</w:t>
      </w:r>
      <w:r>
        <w:rPr>
          <w:color w:val="a52a2a"/>
          <w:sz w:val="24"/>
          <w:szCs w:val="24"/>
        </w:rPr>
        <w:t>img</w:t>
      </w:r>
      <w:r>
        <w:rPr>
          <w:color w:val="ff0000"/>
          <w:sz w:val="24"/>
          <w:szCs w:val="24"/>
        </w:rPr>
        <w:t xml:space="preserve"> </w:t>
      </w:r>
      <w:r>
        <w:rPr>
          <w:color w:val="ff0000"/>
          <w:sz w:val="24"/>
          <w:szCs w:val="24"/>
        </w:rPr>
        <w:t>src</w:t>
      </w:r>
      <w:r>
        <w:rPr>
          <w:color w:val="0000cd"/>
          <w:sz w:val="24"/>
          <w:szCs w:val="24"/>
        </w:rPr>
        <w:t>="smiley.gif"</w:t>
      </w:r>
      <w:r>
        <w:rPr>
          <w:color w:val="ff0000"/>
          <w:sz w:val="24"/>
          <w:szCs w:val="24"/>
        </w:rPr>
        <w:t xml:space="preserve"> alt</w:t>
      </w:r>
      <w:r>
        <w:rPr>
          <w:color w:val="0000cd"/>
          <w:sz w:val="24"/>
          <w:szCs w:val="24"/>
        </w:rPr>
        <w:t>="HTML tutorial"</w:t>
      </w:r>
      <w:r>
        <w:rPr>
          <w:color w:val="ff0000"/>
          <w:sz w:val="24"/>
          <w:szCs w:val="24"/>
        </w:rPr>
        <w:t xml:space="preserve"> style</w:t>
      </w:r>
      <w:r>
        <w:rPr>
          <w:color w:val="0000cd"/>
          <w:sz w:val="24"/>
          <w:szCs w:val="24"/>
        </w:rPr>
        <w:t>="width</w:t>
      </w:r>
      <w:r>
        <w:rPr>
          <w:color w:val="0000cd"/>
          <w:sz w:val="24"/>
          <w:szCs w:val="24"/>
        </w:rPr>
        <w:t>:42px</w:t>
      </w:r>
      <w:r>
        <w:rPr>
          <w:color w:val="0000cd"/>
          <w:sz w:val="24"/>
          <w:szCs w:val="24"/>
        </w:rPr>
        <w:t>;height:42px;border:0;"&gt;</w:t>
      </w:r>
      <w:r>
        <w:rPr>
          <w:sz w:val="24"/>
          <w:szCs w:val="24"/>
        </w:rPr>
        <w:br w:type="textWrapping"/>
      </w:r>
      <w:r>
        <w:rPr>
          <w:sz w:val="24"/>
          <w:szCs w:val="24"/>
        </w:rPr>
        <w:t>HTML Images Syntax</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HTML, images are defined with the </w:t>
      </w:r>
      <w:r>
        <w:rPr>
          <w:rFonts w:ascii="Times New Roman" w:cs="Times New Roman" w:eastAsia="Times New Roman" w:hAnsi="Times New Roman"/>
          <w:b/>
          <w:bCs/>
          <w:sz w:val="24"/>
          <w:szCs w:val="24"/>
        </w:rPr>
        <w:t>&lt;</w:t>
      </w:r>
      <w:r>
        <w:rPr>
          <w:rFonts w:ascii="Times New Roman" w:cs="Times New Roman" w:eastAsia="Times New Roman" w:hAnsi="Times New Roman"/>
          <w:b/>
          <w:bCs/>
          <w:sz w:val="24"/>
          <w:szCs w:val="24"/>
        </w:rPr>
        <w:t>img</w:t>
      </w:r>
      <w:r>
        <w:rPr>
          <w:rFonts w:ascii="Times New Roman" w:cs="Times New Roman" w:eastAsia="Times New Roman" w:hAnsi="Times New Roman"/>
          <w:b/>
          <w:bCs/>
          <w:sz w:val="24"/>
          <w:szCs w:val="24"/>
        </w:rPr>
        <w:t>&gt;</w:t>
      </w:r>
      <w:r>
        <w:rPr>
          <w:rFonts w:ascii="Times New Roman" w:cs="Times New Roman" w:eastAsia="Times New Roman" w:hAnsi="Times New Roman"/>
          <w:sz w:val="24"/>
          <w:szCs w:val="24"/>
        </w:rPr>
        <w:t xml:space="preserve"> tag.</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The &lt;</w:t>
      </w:r>
      <w:r>
        <w:rPr>
          <w:rFonts w:ascii="Times New Roman" w:cs="Times New Roman" w:eastAsia="Times New Roman" w:hAnsi="Times New Roman"/>
          <w:sz w:val="24"/>
          <w:szCs w:val="24"/>
        </w:rPr>
        <w:t>img</w:t>
      </w:r>
      <w:r>
        <w:rPr>
          <w:rFonts w:ascii="Times New Roman" w:cs="Times New Roman" w:eastAsia="Times New Roman" w:hAnsi="Times New Roman"/>
          <w:sz w:val="24"/>
          <w:szCs w:val="24"/>
        </w:rPr>
        <w:t xml:space="preserve">&gt; tag is </w:t>
      </w:r>
      <w:r>
        <w:rPr>
          <w:rFonts w:ascii="Times New Roman" w:cs="Times New Roman" w:eastAsia="Times New Roman" w:hAnsi="Times New Roman"/>
          <w:sz w:val="24"/>
          <w:szCs w:val="24"/>
        </w:rPr>
        <w:t>empty,</w:t>
      </w:r>
      <w:r>
        <w:rPr>
          <w:rFonts w:ascii="Times New Roman" w:cs="Times New Roman" w:eastAsia="Times New Roman" w:hAnsi="Times New Roman"/>
          <w:sz w:val="24"/>
          <w:szCs w:val="24"/>
        </w:rPr>
        <w:t xml:space="preserve"> it contains attributes only, and does not have a closing tag.</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sz w:val="24"/>
          <w:szCs w:val="24"/>
        </w:rPr>
        <w:t>src</w:t>
      </w:r>
      <w:r>
        <w:rPr>
          <w:rFonts w:ascii="Times New Roman" w:cs="Times New Roman" w:eastAsia="Times New Roman" w:hAnsi="Times New Roman"/>
          <w:sz w:val="24"/>
          <w:szCs w:val="24"/>
        </w:rPr>
        <w:t xml:space="preserve"> attribute specifies the URL (web address) of the image:</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img</w:t>
      </w:r>
      <w:r>
        <w:rPr>
          <w:rFonts w:ascii="Times New Roman" w:cs="Times New Roman" w:eastAsia="Times New Roman" w:hAnsi="Times New Roman"/>
          <w:color w:val="ff0000"/>
          <w:sz w:val="24"/>
          <w:szCs w:val="24"/>
        </w:rPr>
        <w:t xml:space="preserve"> </w:t>
      </w:r>
      <w:r>
        <w:rPr>
          <w:rFonts w:ascii="Times New Roman" w:cs="Times New Roman" w:eastAsia="Times New Roman" w:hAnsi="Times New Roman"/>
          <w:color w:val="ff0000"/>
          <w:sz w:val="24"/>
          <w:szCs w:val="24"/>
        </w:rPr>
        <w:t>src</w:t>
      </w:r>
      <w:r>
        <w:rPr>
          <w:rFonts w:ascii="Times New Roman" w:cs="Times New Roman" w:eastAsia="Times New Roman" w:hAnsi="Times New Roman"/>
          <w:color w:val="0000cd"/>
          <w:sz w:val="24"/>
          <w:szCs w:val="24"/>
        </w:rPr>
        <w:t>="</w:t>
      </w:r>
      <w:r>
        <w:rPr>
          <w:rFonts w:ascii="Times New Roman" w:cs="Times New Roman" w:eastAsia="Times New Roman" w:hAnsi="Times New Roman"/>
          <w:i/>
          <w:iCs/>
          <w:color w:val="0000cd"/>
          <w:sz w:val="24"/>
          <w:szCs w:val="24"/>
        </w:rPr>
        <w:t>url</w:t>
      </w:r>
      <w:r>
        <w:rPr>
          <w:rFonts w:ascii="Times New Roman" w:cs="Times New Roman" w:eastAsia="Times New Roman" w:hAnsi="Times New Roman"/>
          <w:color w:val="0000cd"/>
          <w:sz w:val="24"/>
          <w:szCs w:val="24"/>
        </w:rPr>
        <w:t>"</w:t>
      </w:r>
      <w:r>
        <w:rPr>
          <w:rFonts w:ascii="Times New Roman" w:cs="Times New Roman" w:eastAsia="Times New Roman" w:hAnsi="Times New Roman"/>
          <w:color w:val="ff0000"/>
          <w:sz w:val="24"/>
          <w:szCs w:val="24"/>
        </w:rPr>
        <w:t xml:space="preserve"> alt</w:t>
      </w:r>
      <w:r>
        <w:rPr>
          <w:rFonts w:ascii="Times New Roman" w:cs="Times New Roman" w:eastAsia="Times New Roman" w:hAnsi="Times New Roman"/>
          <w:color w:val="0000cd"/>
          <w:sz w:val="24"/>
          <w:szCs w:val="24"/>
        </w:rPr>
        <w:t>="</w:t>
      </w:r>
      <w:r>
        <w:rPr>
          <w:rFonts w:ascii="Times New Roman" w:cs="Times New Roman" w:eastAsia="Times New Roman" w:hAnsi="Times New Roman"/>
          <w:i/>
          <w:iCs/>
          <w:color w:val="0000cd"/>
          <w:sz w:val="24"/>
          <w:szCs w:val="24"/>
        </w:rPr>
        <w:t>some_text</w:t>
      </w:r>
      <w:r>
        <w:rPr>
          <w:rFonts w:ascii="Times New Roman" w:cs="Times New Roman" w:eastAsia="Times New Roman" w:hAnsi="Times New Roman"/>
          <w:color w:val="0000cd"/>
          <w:sz w:val="24"/>
          <w:szCs w:val="24"/>
        </w:rPr>
        <w:t>"</w:t>
      </w:r>
      <w:r>
        <w:rPr>
          <w:rFonts w:ascii="Times New Roman" w:cs="Times New Roman" w:eastAsia="Times New Roman" w:hAnsi="Times New Roman"/>
          <w:color w:val="ff0000"/>
          <w:sz w:val="24"/>
          <w:szCs w:val="24"/>
        </w:rPr>
        <w:t xml:space="preserve"> style</w:t>
      </w:r>
      <w:r>
        <w:rPr>
          <w:rFonts w:ascii="Times New Roman" w:cs="Times New Roman" w:eastAsia="Times New Roman" w:hAnsi="Times New Roman"/>
          <w:color w:val="0000cd"/>
          <w:sz w:val="24"/>
          <w:szCs w:val="24"/>
        </w:rPr>
        <w:t>="</w:t>
      </w:r>
      <w:r>
        <w:rPr>
          <w:rFonts w:ascii="Times New Roman" w:cs="Times New Roman" w:eastAsia="Times New Roman" w:hAnsi="Times New Roman"/>
          <w:color w:val="0000cd"/>
          <w:sz w:val="24"/>
          <w:szCs w:val="24"/>
        </w:rPr>
        <w:t>width</w:t>
      </w:r>
      <w:r>
        <w:rPr>
          <w:rFonts w:ascii="Times New Roman" w:cs="Times New Roman" w:eastAsia="Times New Roman" w:hAnsi="Times New Roman"/>
          <w:color w:val="0000cd"/>
          <w:sz w:val="24"/>
          <w:szCs w:val="24"/>
        </w:rPr>
        <w:t>:</w:t>
      </w:r>
      <w:r>
        <w:rPr>
          <w:rFonts w:ascii="Times New Roman" w:cs="Times New Roman" w:eastAsia="Times New Roman" w:hAnsi="Times New Roman"/>
          <w:i/>
          <w:iCs/>
          <w:color w:val="0000cd"/>
          <w:sz w:val="24"/>
          <w:szCs w:val="24"/>
        </w:rPr>
        <w:t>width</w:t>
      </w:r>
      <w:r>
        <w:rPr>
          <w:rFonts w:ascii="Times New Roman" w:cs="Times New Roman" w:eastAsia="Times New Roman" w:hAnsi="Times New Roman"/>
          <w:color w:val="0000cd"/>
          <w:sz w:val="24"/>
          <w:szCs w:val="24"/>
        </w:rPr>
        <w:t>;height:</w:t>
      </w:r>
      <w:r>
        <w:rPr>
          <w:rFonts w:ascii="Times New Roman" w:cs="Times New Roman" w:eastAsia="Times New Roman" w:hAnsi="Times New Roman"/>
          <w:i/>
          <w:iCs/>
          <w:color w:val="0000cd"/>
          <w:sz w:val="24"/>
          <w:szCs w:val="24"/>
        </w:rPr>
        <w:t>height</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 xml:space="preserve"> </w:t>
      </w:r>
    </w:p>
    <w:p>
      <w:pPr>
        <w:spacing w:after="0"/>
        <w:rPr/>
      </w:pPr>
    </w:p>
    <w:p>
      <w:pPr>
        <w:pStyle w:val="Heading2"/>
        <w:spacing w:before="0" w:after="0"/>
        <w:rPr/>
      </w:pPr>
      <w:r>
        <w:t xml:space="preserve">Images in </w:t>
      </w:r>
      <w:r>
        <w:t>Another</w:t>
      </w:r>
      <w:r>
        <w:t xml:space="preserve"> Folder</w:t>
      </w:r>
    </w:p>
    <w:p>
      <w:pPr>
        <w:pStyle w:val="Normal(Web)"/>
        <w:spacing w:before="0" w:after="0"/>
        <w:rPr/>
      </w:pPr>
      <w:r>
        <w:t>If not specified, the browser expects to find the image in the same folder as the web page.</w:t>
      </w:r>
    </w:p>
    <w:p>
      <w:pPr>
        <w:pStyle w:val="Normal(Web)"/>
        <w:spacing w:before="0" w:after="0"/>
        <w:rPr/>
      </w:pPr>
      <w:r>
        <w:t xml:space="preserve">However, it is common to store images in a sub-folder. You must then include the folder name in the </w:t>
      </w:r>
      <w:r>
        <w:t>src</w:t>
      </w:r>
      <w:r>
        <w:t xml:space="preserve"> attribute:</w:t>
      </w:r>
    </w:p>
    <w:p>
      <w:pPr>
        <w:pStyle w:val="Heading3"/>
        <w:spacing w:before="0"/>
        <w:rPr/>
      </w:pPr>
      <w:r>
        <w:t>Example</w:t>
      </w:r>
    </w:p>
    <w:p>
      <w:pPr>
        <w:spacing w:after="0"/>
        <w:rPr/>
      </w:pPr>
      <w:r>
        <w:rPr>
          <w:color w:val="0000cd"/>
        </w:rPr>
        <w:t>&lt;</w:t>
      </w:r>
      <w:r>
        <w:rPr>
          <w:color w:val="a52a2a"/>
        </w:rPr>
        <w:t>img</w:t>
      </w:r>
      <w:r>
        <w:rPr>
          <w:color w:val="ff0000"/>
        </w:rPr>
        <w:t xml:space="preserve"> </w:t>
      </w:r>
      <w:r>
        <w:rPr>
          <w:color w:val="ff0000"/>
        </w:rPr>
        <w:t>src</w:t>
      </w:r>
      <w:r>
        <w:rPr>
          <w:color w:val="0000cd"/>
        </w:rPr>
        <w:t>="/images/html5.gif"</w:t>
      </w:r>
      <w:r>
        <w:rPr>
          <w:color w:val="ff0000"/>
        </w:rPr>
        <w:t xml:space="preserve"> alt</w:t>
      </w:r>
      <w:r>
        <w:rPr>
          <w:color w:val="0000cd"/>
        </w:rPr>
        <w:t>="HTML5 Icon"</w:t>
      </w:r>
      <w:r>
        <w:rPr>
          <w:color w:val="ff0000"/>
        </w:rPr>
        <w:t xml:space="preserve"> style</w:t>
      </w:r>
      <w:r>
        <w:rPr>
          <w:color w:val="0000cd"/>
        </w:rPr>
        <w:t>="width</w:t>
      </w:r>
      <w:r>
        <w:rPr>
          <w:color w:val="0000cd"/>
        </w:rPr>
        <w:t>:128px</w:t>
      </w:r>
      <w:r>
        <w:rPr>
          <w:color w:val="0000cd"/>
        </w:rPr>
        <w:t>;height:128px;"&gt;</w:t>
      </w:r>
      <w:r>
        <w:t xml:space="preserve"> </w:t>
      </w:r>
    </w:p>
    <w:p>
      <w:pPr>
        <w:pStyle w:val="Heading2"/>
        <w:spacing w:before="0" w:after="0"/>
        <w:rPr/>
      </w:pPr>
      <w:r>
        <w:t>Defining an HTML Table</w:t>
      </w:r>
    </w:p>
    <w:p>
      <w:pPr>
        <w:pStyle w:val="Normal(Web)"/>
        <w:spacing w:before="0" w:after="0"/>
        <w:rPr/>
      </w:pPr>
      <w:r>
        <w:t xml:space="preserve">An HTML table is defined with the </w:t>
      </w:r>
      <w:r>
        <w:rPr>
          <w:rStyle w:val="Strong"/>
        </w:rPr>
        <w:t>&lt;table&gt;</w:t>
      </w:r>
      <w:r>
        <w:t xml:space="preserve"> tag.</w:t>
      </w:r>
    </w:p>
    <w:p>
      <w:pPr>
        <w:pStyle w:val="Normal(Web)"/>
        <w:spacing w:before="0" w:after="0"/>
        <w:rPr/>
      </w:pPr>
      <w:r>
        <w:t xml:space="preserve">Each table row is defined with the </w:t>
      </w:r>
      <w:r>
        <w:rPr>
          <w:rStyle w:val="Strong"/>
        </w:rPr>
        <w:t>&lt;</w:t>
      </w:r>
      <w:r>
        <w:rPr>
          <w:rStyle w:val="Strong"/>
        </w:rPr>
        <w:t>tr</w:t>
      </w:r>
      <w:r>
        <w:rPr>
          <w:rStyle w:val="Strong"/>
        </w:rPr>
        <w:t>&gt;</w:t>
      </w:r>
      <w:r>
        <w:t xml:space="preserve"> tag. A table header is defined with the </w:t>
      </w:r>
      <w:r>
        <w:rPr>
          <w:rStyle w:val="Strong"/>
        </w:rPr>
        <w:t>&lt;</w:t>
      </w:r>
      <w:r>
        <w:rPr>
          <w:rStyle w:val="Strong"/>
        </w:rPr>
        <w:t>th</w:t>
      </w:r>
      <w:r>
        <w:rPr>
          <w:rStyle w:val="Strong"/>
        </w:rPr>
        <w:t>&gt;</w:t>
      </w:r>
      <w:r>
        <w:t xml:space="preserve"> tag. By default, table headings are bold and centered. A table data/cell is defined with the </w:t>
      </w:r>
      <w:r>
        <w:rPr>
          <w:rStyle w:val="Strong"/>
        </w:rPr>
        <w:t>&lt;td&gt;</w:t>
      </w:r>
      <w:r>
        <w:t xml:space="preserve"> tag.</w:t>
      </w:r>
    </w:p>
    <w:p>
      <w:pPr>
        <w:pStyle w:val="Heading3"/>
        <w:spacing w:before="0"/>
        <w:rPr/>
      </w:pPr>
      <w:r>
        <w:t>Example</w:t>
      </w:r>
    </w:p>
    <w:p>
      <w:pPr>
        <w:spacing w:after="0"/>
        <w:rPr/>
      </w:pPr>
      <w:r>
        <w:rPr>
          <w:color w:val="0000cd"/>
        </w:rPr>
        <w:t>&lt;</w:t>
      </w:r>
      <w:r>
        <w:rPr>
          <w:color w:val="a52a2a"/>
        </w:rPr>
        <w:t>table</w:t>
      </w:r>
      <w:r>
        <w:rPr>
          <w:color w:val="ff0000"/>
        </w:rPr>
        <w:t xml:space="preserve"> style</w:t>
      </w:r>
      <w:r>
        <w:rPr>
          <w:color w:val="0000cd"/>
        </w:rPr>
        <w:t>="width:100%"&gt;</w:t>
      </w:r>
      <w:r>
        <w:rPr/>
        <w:br w:type="textWrapping"/>
      </w:r>
      <w:r>
        <w:t xml:space="preserve">  </w:t>
      </w:r>
      <w:r>
        <w:rPr>
          <w:color w:val="0000cd"/>
        </w:rPr>
        <w:t>&lt;</w:t>
      </w:r>
      <w:r>
        <w:rPr>
          <w:color w:val="a52a2a"/>
        </w:rPr>
        <w:t>tr</w:t>
      </w:r>
      <w:r>
        <w:rPr>
          <w:color w:val="0000cd"/>
        </w:rPr>
        <w:t>&gt;</w:t>
      </w:r>
      <w:r>
        <w:rPr/>
        <w:br w:type="textWrapping"/>
      </w:r>
      <w:r>
        <w:t xml:space="preserve">    </w:t>
      </w:r>
      <w:r>
        <w:rPr>
          <w:color w:val="0000cd"/>
        </w:rPr>
        <w:t>&lt;</w:t>
      </w:r>
      <w:r>
        <w:rPr>
          <w:color w:val="a52a2a"/>
        </w:rPr>
        <w:t>th</w:t>
      </w:r>
      <w:r>
        <w:rPr>
          <w:color w:val="0000cd"/>
        </w:rPr>
        <w:t>&gt;</w:t>
      </w:r>
      <w:r>
        <w:t>Firstname</w:t>
      </w:r>
      <w:r>
        <w:rPr>
          <w:color w:val="0000cd"/>
        </w:rPr>
        <w:t>&lt;</w:t>
      </w:r>
      <w:r>
        <w:rPr>
          <w:color w:val="a52a2a"/>
        </w:rPr>
        <w:t>/</w:t>
      </w:r>
      <w:r>
        <w:rPr>
          <w:color w:val="a52a2a"/>
        </w:rPr>
        <w:t>th</w:t>
      </w:r>
      <w:r>
        <w:rPr>
          <w:color w:val="0000cd"/>
        </w:rPr>
        <w:t>&gt;</w:t>
      </w:r>
      <w:r>
        <w:rPr/>
        <w:br w:type="textWrapping"/>
      </w:r>
      <w:r>
        <w:t xml:space="preserve">    </w:t>
      </w:r>
      <w:r>
        <w:rPr>
          <w:color w:val="0000cd"/>
        </w:rPr>
        <w:t>&lt;</w:t>
      </w:r>
      <w:r>
        <w:rPr>
          <w:color w:val="a52a2a"/>
        </w:rPr>
        <w:t>th</w:t>
      </w:r>
      <w:r>
        <w:rPr>
          <w:color w:val="0000cd"/>
        </w:rPr>
        <w:t>&gt;</w:t>
      </w:r>
      <w:r>
        <w:t>Lastname</w:t>
      </w:r>
      <w:r>
        <w:rPr>
          <w:color w:val="0000cd"/>
        </w:rPr>
        <w:t>&lt;</w:t>
      </w:r>
      <w:r>
        <w:rPr>
          <w:color w:val="a52a2a"/>
        </w:rPr>
        <w:t>/</w:t>
      </w:r>
      <w:r>
        <w:rPr>
          <w:color w:val="a52a2a"/>
        </w:rPr>
        <w:t>th</w:t>
      </w:r>
      <w:r>
        <w:rPr>
          <w:color w:val="0000cd"/>
        </w:rPr>
        <w:t>&gt;</w:t>
      </w:r>
      <w:r>
        <w:t xml:space="preserve"> </w:t>
      </w:r>
      <w:r>
        <w:rPr/>
        <w:br w:type="textWrapping"/>
      </w:r>
      <w:r>
        <w:t xml:space="preserve">    </w:t>
      </w:r>
      <w:r>
        <w:rPr>
          <w:color w:val="0000cd"/>
        </w:rPr>
        <w:t>&lt;</w:t>
      </w:r>
      <w:r>
        <w:rPr>
          <w:color w:val="a52a2a"/>
        </w:rPr>
        <w:t>th</w:t>
      </w:r>
      <w:r>
        <w:rPr>
          <w:color w:val="0000cd"/>
        </w:rPr>
        <w:t>&gt;</w:t>
      </w:r>
      <w:r>
        <w:t>Age</w:t>
      </w:r>
      <w:r>
        <w:rPr>
          <w:color w:val="0000cd"/>
        </w:rPr>
        <w:t>&lt;</w:t>
      </w:r>
      <w:r>
        <w:rPr>
          <w:color w:val="a52a2a"/>
        </w:rPr>
        <w:t>/</w:t>
      </w:r>
      <w:r>
        <w:rPr>
          <w:color w:val="a52a2a"/>
        </w:rPr>
        <w:t>th</w:t>
      </w:r>
      <w:r>
        <w:rPr>
          <w:color w:val="0000cd"/>
        </w:rPr>
        <w:t>&gt;</w:t>
      </w:r>
      <w:r>
        <w:rPr/>
        <w:br w:type="textWrapping"/>
      </w:r>
      <w:r>
        <w:t xml:space="preserve">  </w:t>
      </w:r>
      <w:r>
        <w:rPr>
          <w:color w:val="0000cd"/>
        </w:rPr>
        <w:t>&lt;</w:t>
      </w:r>
      <w:r>
        <w:rPr>
          <w:color w:val="a52a2a"/>
        </w:rPr>
        <w:t>/</w:t>
      </w:r>
      <w:r>
        <w:rPr>
          <w:color w:val="a52a2a"/>
        </w:rPr>
        <w:t>tr</w:t>
      </w:r>
      <w:r>
        <w:rPr>
          <w:color w:val="0000cd"/>
        </w:rPr>
        <w:t>&gt;</w:t>
      </w:r>
      <w:r>
        <w:rPr/>
        <w:br w:type="textWrapping"/>
      </w:r>
      <w:r>
        <w:t xml:space="preserve">  </w:t>
      </w:r>
      <w:r>
        <w:rPr>
          <w:color w:val="0000cd"/>
        </w:rPr>
        <w:t>&lt;</w:t>
      </w:r>
      <w:r>
        <w:rPr>
          <w:color w:val="a52a2a"/>
        </w:rPr>
        <w:t>tr</w:t>
      </w:r>
      <w:r>
        <w:rPr>
          <w:color w:val="0000cd"/>
        </w:rPr>
        <w:t>&gt;</w:t>
      </w:r>
      <w:r>
        <w:rPr/>
        <w:br w:type="textWrapping"/>
      </w:r>
      <w:r>
        <w:t xml:space="preserve">    </w:t>
      </w:r>
      <w:r>
        <w:rPr>
          <w:color w:val="0000cd"/>
        </w:rPr>
        <w:t>&lt;</w:t>
      </w:r>
      <w:r>
        <w:rPr>
          <w:color w:val="a52a2a"/>
        </w:rPr>
        <w:t>td</w:t>
      </w:r>
      <w:r>
        <w:rPr>
          <w:color w:val="0000cd"/>
        </w:rPr>
        <w:t>&gt;</w:t>
      </w:r>
      <w:r>
        <w:t>Jill</w:t>
      </w:r>
      <w:r>
        <w:rPr>
          <w:color w:val="0000cd"/>
        </w:rPr>
        <w:t>&lt;</w:t>
      </w:r>
      <w:r>
        <w:rPr>
          <w:color w:val="a52a2a"/>
        </w:rPr>
        <w:t>/td</w:t>
      </w:r>
      <w:r>
        <w:rPr>
          <w:color w:val="0000cd"/>
        </w:rPr>
        <w:t>&gt;</w:t>
      </w:r>
      <w:r>
        <w:rPr/>
        <w:br w:type="textWrapping"/>
      </w:r>
      <w:r>
        <w:t xml:space="preserve">    </w:t>
      </w:r>
      <w:r>
        <w:rPr>
          <w:color w:val="0000cd"/>
        </w:rPr>
        <w:t>&lt;</w:t>
      </w:r>
      <w:r>
        <w:rPr>
          <w:color w:val="a52a2a"/>
        </w:rPr>
        <w:t>td</w:t>
      </w:r>
      <w:r>
        <w:rPr>
          <w:color w:val="0000cd"/>
        </w:rPr>
        <w:t>&gt;</w:t>
      </w:r>
      <w:r>
        <w:t>Smith</w:t>
      </w:r>
      <w:r>
        <w:rPr>
          <w:color w:val="0000cd"/>
        </w:rPr>
        <w:t>&lt;</w:t>
      </w:r>
      <w:r>
        <w:rPr>
          <w:color w:val="a52a2a"/>
        </w:rPr>
        <w:t>/td</w:t>
      </w:r>
      <w:r>
        <w:rPr>
          <w:color w:val="0000cd"/>
        </w:rPr>
        <w:t>&gt;</w:t>
      </w:r>
      <w:r>
        <w:t xml:space="preserve"> </w:t>
      </w:r>
      <w:r>
        <w:rPr/>
        <w:br w:type="textWrapping"/>
      </w:r>
      <w:r>
        <w:t xml:space="preserve">    </w:t>
      </w:r>
      <w:r>
        <w:rPr>
          <w:color w:val="0000cd"/>
        </w:rPr>
        <w:t>&lt;</w:t>
      </w:r>
      <w:r>
        <w:rPr>
          <w:color w:val="a52a2a"/>
        </w:rPr>
        <w:t>td</w:t>
      </w:r>
      <w:r>
        <w:rPr>
          <w:color w:val="0000cd"/>
        </w:rPr>
        <w:t>&gt;</w:t>
      </w:r>
      <w:r>
        <w:t>50</w:t>
      </w:r>
      <w:r>
        <w:rPr>
          <w:color w:val="0000cd"/>
        </w:rPr>
        <w:t>&lt;</w:t>
      </w:r>
      <w:r>
        <w:rPr>
          <w:color w:val="a52a2a"/>
        </w:rPr>
        <w:t>/td</w:t>
      </w:r>
      <w:r>
        <w:rPr>
          <w:color w:val="0000cd"/>
        </w:rPr>
        <w:t>&gt;</w:t>
      </w:r>
      <w:r>
        <w:rPr/>
        <w:br w:type="textWrapping"/>
      </w:r>
      <w:r>
        <w:t xml:space="preserve">  </w:t>
      </w:r>
      <w:r>
        <w:rPr>
          <w:color w:val="0000cd"/>
        </w:rPr>
        <w:t>&lt;</w:t>
      </w:r>
      <w:r>
        <w:rPr>
          <w:color w:val="a52a2a"/>
        </w:rPr>
        <w:t>/</w:t>
      </w:r>
      <w:r>
        <w:rPr>
          <w:color w:val="a52a2a"/>
        </w:rPr>
        <w:t>tr</w:t>
      </w:r>
      <w:r>
        <w:rPr>
          <w:color w:val="0000cd"/>
        </w:rPr>
        <w:t>&gt;</w:t>
      </w:r>
      <w:r>
        <w:rPr/>
        <w:br w:type="textWrapping"/>
      </w:r>
      <w:r>
        <w:t xml:space="preserve">  </w:t>
      </w:r>
      <w:r>
        <w:rPr>
          <w:color w:val="0000cd"/>
        </w:rPr>
        <w:t>&lt;</w:t>
      </w:r>
      <w:r>
        <w:rPr>
          <w:color w:val="a52a2a"/>
        </w:rPr>
        <w:t>tr</w:t>
      </w:r>
      <w:r>
        <w:rPr>
          <w:color w:val="0000cd"/>
        </w:rPr>
        <w:t>&gt;</w:t>
      </w:r>
      <w:r>
        <w:rPr/>
        <w:br w:type="textWrapping"/>
      </w:r>
      <w:r>
        <w:t xml:space="preserve">    </w:t>
      </w:r>
      <w:r>
        <w:rPr>
          <w:color w:val="0000cd"/>
        </w:rPr>
        <w:t>&lt;</w:t>
      </w:r>
      <w:r>
        <w:rPr>
          <w:color w:val="a52a2a"/>
        </w:rPr>
        <w:t>td</w:t>
      </w:r>
      <w:r>
        <w:rPr>
          <w:color w:val="0000cd"/>
        </w:rPr>
        <w:t>&gt;</w:t>
      </w:r>
      <w:r>
        <w:t>Eve</w:t>
      </w:r>
      <w:r>
        <w:rPr>
          <w:color w:val="0000cd"/>
        </w:rPr>
        <w:t>&lt;</w:t>
      </w:r>
      <w:r>
        <w:rPr>
          <w:color w:val="a52a2a"/>
        </w:rPr>
        <w:t>/td</w:t>
      </w:r>
      <w:r>
        <w:rPr>
          <w:color w:val="0000cd"/>
        </w:rPr>
        <w:t>&gt;</w:t>
      </w:r>
      <w:r>
        <w:rPr/>
        <w:br w:type="textWrapping"/>
      </w:r>
      <w:r>
        <w:t xml:space="preserve">    </w:t>
      </w:r>
      <w:r>
        <w:rPr>
          <w:color w:val="0000cd"/>
        </w:rPr>
        <w:t>&lt;</w:t>
      </w:r>
      <w:r>
        <w:rPr>
          <w:color w:val="a52a2a"/>
        </w:rPr>
        <w:t>td</w:t>
      </w:r>
      <w:r>
        <w:rPr>
          <w:color w:val="0000cd"/>
        </w:rPr>
        <w:t>&gt;</w:t>
      </w:r>
      <w:r>
        <w:t>Jackson</w:t>
      </w:r>
      <w:r>
        <w:rPr>
          <w:color w:val="0000cd"/>
        </w:rPr>
        <w:t>&lt;</w:t>
      </w:r>
      <w:r>
        <w:rPr>
          <w:color w:val="a52a2a"/>
        </w:rPr>
        <w:t>/td</w:t>
      </w:r>
      <w:r>
        <w:rPr>
          <w:color w:val="0000cd"/>
        </w:rPr>
        <w:t>&gt;</w:t>
      </w:r>
      <w:r>
        <w:t xml:space="preserve"> </w:t>
      </w:r>
      <w:r>
        <w:rPr/>
        <w:br w:type="textWrapping"/>
      </w:r>
      <w:r>
        <w:t xml:space="preserve">    </w:t>
      </w:r>
      <w:r>
        <w:rPr>
          <w:color w:val="0000cd"/>
        </w:rPr>
        <w:t>&lt;</w:t>
      </w:r>
      <w:r>
        <w:rPr>
          <w:color w:val="a52a2a"/>
        </w:rPr>
        <w:t>td</w:t>
      </w:r>
      <w:r>
        <w:rPr>
          <w:color w:val="0000cd"/>
        </w:rPr>
        <w:t>&gt;</w:t>
      </w:r>
      <w:r>
        <w:t>94</w:t>
      </w:r>
      <w:r>
        <w:rPr>
          <w:color w:val="0000cd"/>
        </w:rPr>
        <w:t>&lt;</w:t>
      </w:r>
      <w:r>
        <w:rPr>
          <w:color w:val="a52a2a"/>
        </w:rPr>
        <w:t>/td</w:t>
      </w:r>
      <w:r>
        <w:rPr>
          <w:color w:val="0000cd"/>
        </w:rPr>
        <w:t>&gt;</w:t>
      </w:r>
      <w:r>
        <w:rPr/>
        <w:br w:type="textWrapping"/>
      </w:r>
      <w:r>
        <w:t xml:space="preserve">  </w:t>
      </w:r>
      <w:r>
        <w:rPr>
          <w:color w:val="0000cd"/>
        </w:rPr>
        <w:t>&lt;</w:t>
      </w:r>
      <w:r>
        <w:rPr>
          <w:color w:val="a52a2a"/>
        </w:rPr>
        <w:t>/</w:t>
      </w:r>
      <w:r>
        <w:rPr>
          <w:color w:val="a52a2a"/>
        </w:rPr>
        <w:t>tr</w:t>
      </w:r>
      <w:r>
        <w:rPr>
          <w:color w:val="0000cd"/>
        </w:rPr>
        <w:t>&gt;</w:t>
      </w:r>
      <w:r>
        <w:rPr/>
        <w:br w:type="textWrapping"/>
      </w:r>
      <w:r>
        <w:rPr>
          <w:color w:val="0000cd"/>
        </w:rPr>
        <w:t>&lt;</w:t>
      </w:r>
      <w:r>
        <w:rPr>
          <w:color w:val="a52a2a"/>
        </w:rPr>
        <w:t>/table</w:t>
      </w:r>
      <w:r>
        <w:rPr>
          <w:color w:val="0000cd"/>
        </w:rPr>
        <w:t>&gt;</w:t>
      </w:r>
      <w:r>
        <w:t xml:space="preserve"> </w:t>
      </w:r>
    </w:p>
    <w:p>
      <w:pPr>
        <w:pStyle w:val="Heading1"/>
        <w:spacing w:before="0"/>
        <w:rPr/>
      </w:pPr>
      <w:r>
        <w:t xml:space="preserve">HTML </w:t>
      </w:r>
      <w:r>
        <w:rPr>
          <w:rStyle w:val="Color_h1"/>
        </w:rPr>
        <w:t>Lists</w:t>
      </w:r>
    </w:p>
    <w:p>
      <w:pPr>
        <w:pStyle w:val="Heading2"/>
        <w:spacing w:before="0" w:after="0"/>
        <w:rPr/>
      </w:pPr>
      <w:r>
        <w:t>Unordered HTML List</w:t>
      </w:r>
    </w:p>
    <w:p>
      <w:pPr>
        <w:pStyle w:val="Normal(Web)"/>
        <w:spacing w:before="0" w:after="0"/>
        <w:rPr/>
      </w:pPr>
      <w:r>
        <w:t xml:space="preserve">An unordered list starts with the </w:t>
      </w:r>
      <w:r>
        <w:rPr>
          <w:rStyle w:val="Strong"/>
        </w:rPr>
        <w:t>&lt;</w:t>
      </w:r>
      <w:r>
        <w:rPr>
          <w:rStyle w:val="Strong"/>
        </w:rPr>
        <w:t>ul</w:t>
      </w:r>
      <w:r>
        <w:rPr>
          <w:rStyle w:val="Strong"/>
        </w:rPr>
        <w:t>&gt;</w:t>
      </w:r>
      <w:r>
        <w:t xml:space="preserve"> tag. Each list item starts with the </w:t>
      </w:r>
      <w:r>
        <w:rPr>
          <w:rStyle w:val="Strong"/>
        </w:rPr>
        <w:t>&lt;</w:t>
      </w:r>
      <w:r>
        <w:rPr>
          <w:rStyle w:val="Strong"/>
        </w:rPr>
        <w:t>li</w:t>
      </w:r>
      <w:r>
        <w:rPr>
          <w:rStyle w:val="Strong"/>
        </w:rPr>
        <w:t>&gt;</w:t>
      </w:r>
      <w:r>
        <w:t xml:space="preserve"> tag.</w:t>
      </w:r>
    </w:p>
    <w:p>
      <w:pPr>
        <w:pStyle w:val="Normal(Web)"/>
        <w:spacing w:before="0" w:after="0"/>
        <w:rPr/>
      </w:pPr>
      <w:r>
        <w:t>The list items will be marked with bullets (small black circles) by default:</w:t>
      </w:r>
    </w:p>
    <w:p>
      <w:pPr>
        <w:pStyle w:val="Heading3"/>
        <w:spacing w:before="0"/>
        <w:rPr/>
      </w:pPr>
      <w:r>
        <w:t>Example</w:t>
      </w:r>
    </w:p>
    <w:p>
      <w:pPr>
        <w:spacing w:after="0"/>
        <w:rPr/>
      </w:pPr>
      <w:r>
        <w:rPr>
          <w:color w:val="0000cd"/>
        </w:rPr>
        <w:t>&lt;</w:t>
      </w:r>
      <w:r>
        <w:rPr>
          <w:color w:val="a52a2a"/>
        </w:rPr>
        <w:t>ul</w:t>
      </w:r>
      <w:r>
        <w:rPr>
          <w:color w:val="0000cd"/>
        </w:rPr>
        <w:t>&gt;</w:t>
      </w:r>
      <w:r>
        <w:rPr/>
        <w:br w:type="textWrapping"/>
      </w:r>
      <w:r>
        <w:t xml:space="preserve">  </w:t>
      </w:r>
      <w:r>
        <w:rPr>
          <w:color w:val="0000cd"/>
        </w:rPr>
        <w:t>&lt;</w:t>
      </w:r>
      <w:r>
        <w:rPr>
          <w:color w:val="a52a2a"/>
        </w:rPr>
        <w:t>li</w:t>
      </w:r>
      <w:r>
        <w:rPr>
          <w:color w:val="0000cd"/>
        </w:rPr>
        <w:t>&gt;</w:t>
      </w:r>
      <w:r>
        <w:t>Coffee</w:t>
      </w:r>
      <w:r>
        <w:rPr>
          <w:color w:val="0000cd"/>
        </w:rPr>
        <w:t>&lt;</w:t>
      </w:r>
      <w:r>
        <w:rPr>
          <w:color w:val="a52a2a"/>
        </w:rPr>
        <w:t>/</w:t>
      </w:r>
      <w:r>
        <w:rPr>
          <w:color w:val="a52a2a"/>
        </w:rPr>
        <w:t>li</w:t>
      </w:r>
      <w:r>
        <w:rPr>
          <w:color w:val="0000cd"/>
        </w:rPr>
        <w:t>&gt;</w:t>
      </w:r>
      <w:r>
        <w:rPr/>
        <w:br w:type="textWrapping"/>
      </w:r>
      <w:r>
        <w:t xml:space="preserve">  </w:t>
      </w:r>
      <w:r>
        <w:rPr>
          <w:color w:val="0000cd"/>
        </w:rPr>
        <w:t>&lt;</w:t>
      </w:r>
      <w:r>
        <w:rPr>
          <w:color w:val="a52a2a"/>
        </w:rPr>
        <w:t>li</w:t>
      </w:r>
      <w:r>
        <w:rPr>
          <w:color w:val="0000cd"/>
        </w:rPr>
        <w:t>&gt;</w:t>
      </w:r>
      <w:r>
        <w:t>Tea</w:t>
      </w:r>
      <w:r>
        <w:rPr>
          <w:color w:val="0000cd"/>
        </w:rPr>
        <w:t>&lt;</w:t>
      </w:r>
      <w:r>
        <w:rPr>
          <w:color w:val="a52a2a"/>
        </w:rPr>
        <w:t>/</w:t>
      </w:r>
      <w:r>
        <w:rPr>
          <w:color w:val="a52a2a"/>
        </w:rPr>
        <w:t>li</w:t>
      </w:r>
      <w:r>
        <w:rPr>
          <w:color w:val="0000cd"/>
        </w:rPr>
        <w:t>&gt;</w:t>
      </w:r>
      <w:r>
        <w:rPr/>
        <w:br w:type="textWrapping"/>
      </w:r>
      <w:r>
        <w:t xml:space="preserve">  </w:t>
      </w:r>
      <w:r>
        <w:rPr>
          <w:color w:val="0000cd"/>
        </w:rPr>
        <w:t>&lt;</w:t>
      </w:r>
      <w:r>
        <w:rPr>
          <w:color w:val="a52a2a"/>
        </w:rPr>
        <w:t>li</w:t>
      </w:r>
      <w:r>
        <w:rPr>
          <w:color w:val="0000cd"/>
        </w:rPr>
        <w:t>&gt;</w:t>
      </w:r>
      <w:r>
        <w:t>Milk</w:t>
      </w:r>
      <w:r>
        <w:rPr>
          <w:color w:val="0000cd"/>
        </w:rPr>
        <w:t>&lt;</w:t>
      </w:r>
      <w:r>
        <w:rPr>
          <w:color w:val="a52a2a"/>
        </w:rPr>
        <w:t>/</w:t>
      </w:r>
      <w:r>
        <w:rPr>
          <w:color w:val="a52a2a"/>
        </w:rPr>
        <w:t>li</w:t>
      </w:r>
      <w:r>
        <w:rPr>
          <w:color w:val="0000cd"/>
        </w:rPr>
        <w:t>&gt;</w:t>
      </w:r>
      <w:r>
        <w:rPr/>
        <w:br w:type="textWrapping"/>
      </w:r>
      <w:r>
        <w:rPr>
          <w:color w:val="0000cd"/>
        </w:rPr>
        <w:t>&lt;</w:t>
      </w:r>
      <w:r>
        <w:rPr>
          <w:color w:val="a52a2a"/>
        </w:rPr>
        <w:t>/</w:t>
      </w:r>
      <w:r>
        <w:rPr>
          <w:color w:val="a52a2a"/>
        </w:rPr>
        <w:t>ul</w:t>
      </w:r>
      <w:r>
        <w:rPr>
          <w:color w:val="0000cd"/>
        </w:rPr>
        <w:t>&gt;</w:t>
      </w:r>
      <w:r>
        <w:t xml:space="preserve"> </w:t>
      </w:r>
    </w:p>
    <w:p>
      <w:pPr>
        <w:pStyle w:val="Heading2"/>
        <w:spacing w:before="0" w:after="0"/>
        <w:rPr/>
      </w:pPr>
      <w:r>
        <w:t>Unordered HTML List - Choose List Item Marker</w:t>
      </w:r>
    </w:p>
    <w:p>
      <w:pPr>
        <w:pStyle w:val="Normal(Web)"/>
        <w:spacing w:before="0" w:after="0"/>
        <w:rPr/>
      </w:pPr>
      <w:r>
        <w:t xml:space="preserve">The CSS </w:t>
      </w:r>
      <w:r>
        <w:rPr>
          <w:rStyle w:val="Strong"/>
        </w:rPr>
        <w:t>list-style-type</w:t>
      </w:r>
      <w:r>
        <w:t xml:space="preserve"> property is used to define the style of the list item marker:</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tblPr>
      <w:tblGrid>
        <w:gridCol w:w="721"/>
        <w:gridCol w:w="4336"/>
      </w:tblGrid>
      <w:tr>
        <w:trPr>
          <w:tblCellSpacing w:w="15" w:type="dxa"/>
        </w:trPr>
        <w:tc>
          <w:tcPr>
            <w:cnfStyle w:val="101000000000"/>
            <w:tcW w:w="0" w:type="auto"/>
            <w:vAlign w:val="center"/>
          </w:tcPr>
          <w:p>
            <w:pPr>
              <w:spacing w:after="0"/>
              <w:jc w:val="center"/>
              <w:rPr>
                <w:b/>
                <w:bCs/>
                <w:sz w:val="24"/>
                <w:szCs w:val="24"/>
              </w:rPr>
            </w:pPr>
            <w:r>
              <w:rPr>
                <w:b/>
                <w:bCs/>
              </w:rPr>
              <w:t>Value</w:t>
            </w:r>
          </w:p>
        </w:tc>
        <w:tc>
          <w:tcPr>
            <w:cnfStyle w:val="100000000000"/>
            <w:tcW w:w="0" w:type="auto"/>
            <w:vAlign w:val="center"/>
          </w:tcPr>
          <w:p>
            <w:pPr>
              <w:spacing w:after="0"/>
              <w:jc w:val="center"/>
              <w:rPr>
                <w:b/>
                <w:bCs/>
                <w:sz w:val="24"/>
                <w:szCs w:val="24"/>
              </w:rPr>
            </w:pPr>
            <w:r>
              <w:rPr>
                <w:b/>
                <w:bCs/>
              </w:rPr>
              <w:t>Description</w:t>
            </w:r>
          </w:p>
        </w:tc>
      </w:tr>
      <w:tr>
        <w:trPr>
          <w:tblCellSpacing w:w="15" w:type="dxa"/>
        </w:trPr>
        <w:tc>
          <w:tcPr>
            <w:cnfStyle w:val="001000100000"/>
            <w:tcW w:w="0" w:type="auto"/>
            <w:vAlign w:val="center"/>
          </w:tcPr>
          <w:p>
            <w:pPr>
              <w:spacing w:after="0"/>
              <w:rPr>
                <w:sz w:val="24"/>
                <w:szCs w:val="24"/>
              </w:rPr>
            </w:pPr>
            <w:r>
              <w:t>disc</w:t>
            </w:r>
          </w:p>
        </w:tc>
        <w:tc>
          <w:tcPr>
            <w:cnfStyle w:val="000000100000"/>
            <w:tcW w:w="0" w:type="auto"/>
            <w:vAlign w:val="center"/>
          </w:tcPr>
          <w:p>
            <w:pPr>
              <w:spacing w:after="0"/>
              <w:rPr>
                <w:sz w:val="24"/>
                <w:szCs w:val="24"/>
              </w:rPr>
            </w:pPr>
            <w:r>
              <w:t>Sets the list item marker to a bullet (default)</w:t>
            </w:r>
          </w:p>
        </w:tc>
      </w:tr>
      <w:tr>
        <w:trPr>
          <w:tblCellSpacing w:w="15" w:type="dxa"/>
        </w:trPr>
        <w:tc>
          <w:tcPr>
            <w:cnfStyle w:val="001000010000"/>
            <w:tcW w:w="0" w:type="auto"/>
            <w:vAlign w:val="center"/>
          </w:tcPr>
          <w:p>
            <w:pPr>
              <w:spacing w:after="0"/>
              <w:rPr>
                <w:sz w:val="24"/>
                <w:szCs w:val="24"/>
              </w:rPr>
            </w:pPr>
            <w:r>
              <w:t>circle</w:t>
            </w:r>
          </w:p>
        </w:tc>
        <w:tc>
          <w:tcPr>
            <w:cnfStyle w:val="000000010000"/>
            <w:tcW w:w="0" w:type="auto"/>
            <w:vAlign w:val="center"/>
          </w:tcPr>
          <w:p>
            <w:pPr>
              <w:spacing w:after="0"/>
              <w:rPr>
                <w:sz w:val="24"/>
                <w:szCs w:val="24"/>
              </w:rPr>
            </w:pPr>
            <w:r>
              <w:t>Sets the list item marker to a circle</w:t>
            </w:r>
          </w:p>
        </w:tc>
      </w:tr>
      <w:tr>
        <w:trPr>
          <w:tblCellSpacing w:w="15" w:type="dxa"/>
        </w:trPr>
        <w:tc>
          <w:tcPr>
            <w:cnfStyle w:val="001000100000"/>
            <w:tcW w:w="0" w:type="auto"/>
            <w:vAlign w:val="center"/>
          </w:tcPr>
          <w:p>
            <w:pPr>
              <w:spacing w:after="0"/>
              <w:rPr>
                <w:sz w:val="24"/>
                <w:szCs w:val="24"/>
              </w:rPr>
            </w:pPr>
            <w:r>
              <w:t>square</w:t>
            </w:r>
          </w:p>
        </w:tc>
        <w:tc>
          <w:tcPr>
            <w:cnfStyle w:val="000000100000"/>
            <w:tcW w:w="0" w:type="auto"/>
            <w:vAlign w:val="center"/>
          </w:tcPr>
          <w:p>
            <w:pPr>
              <w:spacing w:after="0"/>
              <w:rPr>
                <w:sz w:val="24"/>
                <w:szCs w:val="24"/>
              </w:rPr>
            </w:pPr>
            <w:r>
              <w:t>Sets the list item marker to a square</w:t>
            </w:r>
          </w:p>
        </w:tc>
      </w:tr>
      <w:tr>
        <w:trPr>
          <w:tblCellSpacing w:w="15" w:type="dxa"/>
        </w:trPr>
        <w:tc>
          <w:tcPr>
            <w:cnfStyle w:val="001000010000"/>
            <w:tcW w:w="0" w:type="auto"/>
            <w:vAlign w:val="center"/>
          </w:tcPr>
          <w:p>
            <w:pPr>
              <w:spacing w:after="0"/>
              <w:rPr>
                <w:sz w:val="24"/>
                <w:szCs w:val="24"/>
              </w:rPr>
            </w:pPr>
            <w:r>
              <w:t>none</w:t>
            </w:r>
          </w:p>
        </w:tc>
        <w:tc>
          <w:tcPr>
            <w:cnfStyle w:val="000000010000"/>
            <w:tcW w:w="0" w:type="auto"/>
            <w:vAlign w:val="center"/>
          </w:tcPr>
          <w:p>
            <w:pPr>
              <w:spacing w:after="0"/>
              <w:rPr>
                <w:sz w:val="24"/>
                <w:szCs w:val="24"/>
              </w:rPr>
            </w:pPr>
            <w:r>
              <w:t>The list items will not be marked</w:t>
            </w:r>
          </w:p>
        </w:tc>
      </w:tr>
    </w:tbl>
    <w:p>
      <w:pPr>
        <w:pStyle w:val="Heading3"/>
        <w:spacing w:before="0"/>
        <w:rPr/>
      </w:pPr>
      <w:r>
        <w:t>Example - Disc</w:t>
      </w:r>
    </w:p>
    <w:p>
      <w:pPr>
        <w:spacing w:after="0"/>
        <w:rPr/>
      </w:pPr>
      <w:r>
        <w:rPr>
          <w:color w:val="0000cd"/>
        </w:rPr>
        <w:t>&lt;</w:t>
      </w:r>
      <w:r>
        <w:rPr>
          <w:color w:val="a52a2a"/>
        </w:rPr>
        <w:t>ul</w:t>
      </w:r>
      <w:r>
        <w:rPr>
          <w:color w:val="ff0000"/>
        </w:rPr>
        <w:t xml:space="preserve"> style</w:t>
      </w:r>
      <w:r>
        <w:rPr>
          <w:color w:val="0000cd"/>
        </w:rPr>
        <w:t>="list-style-</w:t>
      </w:r>
      <w:r>
        <w:rPr>
          <w:color w:val="0000cd"/>
        </w:rPr>
        <w:t>type</w:t>
      </w:r>
      <w:r>
        <w:rPr>
          <w:color w:val="0000cd"/>
        </w:rPr>
        <w:t>:disc</w:t>
      </w:r>
      <w:r>
        <w:rPr>
          <w:color w:val="0000cd"/>
        </w:rPr>
        <w:t>"&gt;</w:t>
      </w:r>
      <w:r>
        <w:rPr/>
        <w:br w:type="textWrapping"/>
      </w:r>
      <w:r>
        <w:t xml:space="preserve">  </w:t>
      </w:r>
      <w:r>
        <w:rPr>
          <w:color w:val="0000cd"/>
        </w:rPr>
        <w:t>&lt;</w:t>
      </w:r>
      <w:r>
        <w:rPr>
          <w:color w:val="a52a2a"/>
        </w:rPr>
        <w:t>li</w:t>
      </w:r>
      <w:r>
        <w:rPr>
          <w:color w:val="0000cd"/>
        </w:rPr>
        <w:t>&gt;</w:t>
      </w:r>
      <w:r>
        <w:t>Coffee</w:t>
      </w:r>
      <w:r>
        <w:rPr>
          <w:color w:val="0000cd"/>
        </w:rPr>
        <w:t>&lt;</w:t>
      </w:r>
      <w:r>
        <w:rPr>
          <w:color w:val="a52a2a"/>
        </w:rPr>
        <w:t>/</w:t>
      </w:r>
      <w:r>
        <w:rPr>
          <w:color w:val="a52a2a"/>
        </w:rPr>
        <w:t>li</w:t>
      </w:r>
      <w:r>
        <w:rPr>
          <w:color w:val="0000cd"/>
        </w:rPr>
        <w:t>&gt;</w:t>
      </w:r>
      <w:r>
        <w:rPr/>
        <w:br w:type="textWrapping"/>
      </w:r>
      <w:r>
        <w:t xml:space="preserve">  </w:t>
      </w:r>
      <w:r>
        <w:rPr>
          <w:color w:val="0000cd"/>
        </w:rPr>
        <w:t>&lt;</w:t>
      </w:r>
      <w:r>
        <w:rPr>
          <w:color w:val="a52a2a"/>
        </w:rPr>
        <w:t>li</w:t>
      </w:r>
      <w:r>
        <w:rPr>
          <w:color w:val="0000cd"/>
        </w:rPr>
        <w:t>&gt;</w:t>
      </w:r>
      <w:r>
        <w:t>Tea</w:t>
      </w:r>
      <w:r>
        <w:rPr>
          <w:color w:val="0000cd"/>
        </w:rPr>
        <w:t>&lt;</w:t>
      </w:r>
      <w:r>
        <w:rPr>
          <w:color w:val="a52a2a"/>
        </w:rPr>
        <w:t>/</w:t>
      </w:r>
      <w:r>
        <w:rPr>
          <w:color w:val="a52a2a"/>
        </w:rPr>
        <w:t>li</w:t>
      </w:r>
      <w:r>
        <w:rPr>
          <w:color w:val="0000cd"/>
        </w:rPr>
        <w:t>&gt;</w:t>
      </w:r>
      <w:r>
        <w:rPr/>
        <w:br w:type="textWrapping"/>
      </w:r>
      <w:r>
        <w:t xml:space="preserve">  </w:t>
      </w:r>
      <w:r>
        <w:rPr>
          <w:color w:val="0000cd"/>
        </w:rPr>
        <w:t>&lt;</w:t>
      </w:r>
      <w:r>
        <w:rPr>
          <w:color w:val="a52a2a"/>
        </w:rPr>
        <w:t>li</w:t>
      </w:r>
      <w:r>
        <w:rPr>
          <w:color w:val="0000cd"/>
        </w:rPr>
        <w:t>&gt;</w:t>
      </w:r>
      <w:r>
        <w:t>Milk</w:t>
      </w:r>
      <w:r>
        <w:rPr>
          <w:color w:val="0000cd"/>
        </w:rPr>
        <w:t>&lt;</w:t>
      </w:r>
      <w:r>
        <w:rPr>
          <w:color w:val="a52a2a"/>
        </w:rPr>
        <w:t>/</w:t>
      </w:r>
      <w:r>
        <w:rPr>
          <w:color w:val="a52a2a"/>
        </w:rPr>
        <w:t>li</w:t>
      </w:r>
      <w:r>
        <w:rPr>
          <w:color w:val="0000cd"/>
        </w:rPr>
        <w:t>&gt;</w:t>
      </w:r>
      <w:r>
        <w:rPr/>
        <w:br w:type="textWrapping"/>
      </w:r>
      <w:r>
        <w:rPr>
          <w:color w:val="0000cd"/>
        </w:rPr>
        <w:t>&lt;</w:t>
      </w:r>
      <w:r>
        <w:rPr>
          <w:color w:val="a52a2a"/>
        </w:rPr>
        <w:t>/</w:t>
      </w:r>
      <w:r>
        <w:rPr>
          <w:color w:val="a52a2a"/>
        </w:rPr>
        <w:t>ul</w:t>
      </w:r>
      <w:r>
        <w:rPr>
          <w:color w:val="0000cd"/>
        </w:rPr>
        <w:t>&gt;</w:t>
      </w:r>
      <w:r>
        <w:t xml:space="preserve"> </w:t>
      </w:r>
    </w:p>
    <w:p>
      <w:pPr>
        <w:spacing w:after="0" w:line="240" w:lineRule="auto"/>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Ordered HTML List - The Type Attribute</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b/>
          <w:bCs/>
          <w:sz w:val="24"/>
          <w:szCs w:val="24"/>
        </w:rPr>
        <w:t>type</w:t>
      </w:r>
      <w:r>
        <w:rPr>
          <w:rFonts w:ascii="Times New Roman" w:cs="Times New Roman" w:eastAsia="Times New Roman" w:hAnsi="Times New Roman"/>
          <w:sz w:val="24"/>
          <w:szCs w:val="24"/>
        </w:rPr>
        <w:t xml:space="preserve"> attribute of the &lt;</w:t>
      </w:r>
      <w:r>
        <w:rPr>
          <w:rFonts w:ascii="Times New Roman" w:cs="Times New Roman" w:eastAsia="Times New Roman" w:hAnsi="Times New Roman"/>
          <w:sz w:val="24"/>
          <w:szCs w:val="24"/>
        </w:rPr>
        <w:t>ol</w:t>
      </w:r>
      <w:r>
        <w:rPr>
          <w:rFonts w:ascii="Times New Roman" w:cs="Times New Roman" w:eastAsia="Times New Roman" w:hAnsi="Times New Roman"/>
          <w:sz w:val="24"/>
          <w:szCs w:val="24"/>
        </w:rPr>
        <w:t>&gt; tag, defines the type of the list item marker:</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tblPr>
      <w:tblGrid>
        <w:gridCol w:w="1046"/>
        <w:gridCol w:w="7413"/>
      </w:tblGrid>
      <w:tr>
        <w:trPr>
          <w:tblCellSpacing w:w="15" w:type="dxa"/>
        </w:trPr>
        <w:tc>
          <w:tcPr>
            <w:cnfStyle w:val="101000000000"/>
            <w:tcW w:w="0" w:type="auto"/>
            <w:vAlign w:val="center"/>
          </w:tcPr>
          <w:p>
            <w:pPr>
              <w:spacing w:after="0" w:line="240" w:lineRule="auto"/>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Type</w:t>
            </w:r>
          </w:p>
        </w:tc>
        <w:tc>
          <w:tcPr>
            <w:cnfStyle w:val="100000000000"/>
            <w:tcW w:w="0" w:type="auto"/>
            <w:vAlign w:val="center"/>
          </w:tcPr>
          <w:p>
            <w:pPr>
              <w:spacing w:after="0" w:line="240" w:lineRule="auto"/>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Description</w:t>
            </w:r>
          </w:p>
        </w:tc>
      </w:tr>
      <w:tr>
        <w:trPr>
          <w:tblCellSpacing w:w="15" w:type="dxa"/>
        </w:trPr>
        <w:tc>
          <w:tcPr>
            <w:cnfStyle w:val="001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type="1"</w:t>
            </w:r>
          </w:p>
        </w:tc>
        <w:tc>
          <w:tcPr>
            <w:cnfStyle w:val="000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The list items will be numbered with numbers (default)</w:t>
            </w:r>
          </w:p>
        </w:tc>
      </w:tr>
      <w:tr>
        <w:trPr>
          <w:tblCellSpacing w:w="15" w:type="dxa"/>
        </w:trPr>
        <w:tc>
          <w:tcPr>
            <w:cnfStyle w:val="00100001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type="A"</w:t>
            </w:r>
          </w:p>
        </w:tc>
        <w:tc>
          <w:tcPr>
            <w:cnfStyle w:val="00000001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The list items will be numbered with uppercase letters</w:t>
            </w:r>
          </w:p>
        </w:tc>
      </w:tr>
      <w:tr>
        <w:trPr>
          <w:tblCellSpacing w:w="15" w:type="dxa"/>
        </w:trPr>
        <w:tc>
          <w:tcPr>
            <w:cnfStyle w:val="001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type="a"</w:t>
            </w:r>
          </w:p>
        </w:tc>
        <w:tc>
          <w:tcPr>
            <w:cnfStyle w:val="000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The list items will be numbered with lowercase letters</w:t>
            </w:r>
          </w:p>
        </w:tc>
      </w:tr>
      <w:tr>
        <w:trPr>
          <w:tblCellSpacing w:w="15" w:type="dxa"/>
        </w:trPr>
        <w:tc>
          <w:tcPr>
            <w:cnfStyle w:val="00100001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type="I"</w:t>
            </w:r>
          </w:p>
        </w:tc>
        <w:tc>
          <w:tcPr>
            <w:cnfStyle w:val="00000001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The list items will be numbered with uppercase roman numbers</w:t>
            </w:r>
          </w:p>
        </w:tc>
      </w:tr>
      <w:tr>
        <w:trPr>
          <w:tblCellSpacing w:w="15" w:type="dxa"/>
        </w:trPr>
        <w:tc>
          <w:tcPr>
            <w:cnfStyle w:val="001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type="</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w:t>
            </w:r>
          </w:p>
        </w:tc>
        <w:tc>
          <w:tcPr>
            <w:cnfStyle w:val="000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The list items will be numbered with lowercase roman numbers</w:t>
            </w:r>
          </w:p>
        </w:tc>
      </w:tr>
    </w:tbl>
    <w:p>
      <w:pPr>
        <w:spacing w:after="0" w:line="240" w:lineRule="auto"/>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Iframe</w:t>
      </w:r>
      <w:r>
        <w:rPr>
          <w:rFonts w:ascii="Times New Roman" w:cs="Times New Roman" w:eastAsia="Times New Roman" w:hAnsi="Times New Roman"/>
          <w:b/>
          <w:bCs/>
          <w:sz w:val="36"/>
          <w:szCs w:val="36"/>
        </w:rPr>
        <w:t xml:space="preserve"> Syntax</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 HTML </w:t>
      </w:r>
      <w:r>
        <w:rPr>
          <w:rFonts w:ascii="Times New Roman" w:cs="Times New Roman" w:eastAsia="Times New Roman" w:hAnsi="Times New Roman"/>
          <w:sz w:val="24"/>
          <w:szCs w:val="24"/>
        </w:rPr>
        <w:t>iframe</w:t>
      </w:r>
      <w:r>
        <w:rPr>
          <w:rFonts w:ascii="Times New Roman" w:cs="Times New Roman" w:eastAsia="Times New Roman" w:hAnsi="Times New Roman"/>
          <w:sz w:val="24"/>
          <w:szCs w:val="24"/>
        </w:rPr>
        <w:t xml:space="preserve"> is defined with the </w:t>
      </w:r>
      <w:r>
        <w:rPr>
          <w:rFonts w:ascii="Times New Roman" w:cs="Times New Roman" w:eastAsia="Times New Roman" w:hAnsi="Times New Roman"/>
          <w:b/>
          <w:bCs/>
          <w:sz w:val="24"/>
          <w:szCs w:val="24"/>
        </w:rPr>
        <w:t>&lt;</w:t>
      </w:r>
      <w:r>
        <w:rPr>
          <w:rFonts w:ascii="Times New Roman" w:cs="Times New Roman" w:eastAsia="Times New Roman" w:hAnsi="Times New Roman"/>
          <w:b/>
          <w:bCs/>
          <w:sz w:val="24"/>
          <w:szCs w:val="24"/>
        </w:rPr>
        <w:t>iframe</w:t>
      </w:r>
      <w:r>
        <w:rPr>
          <w:rFonts w:ascii="Times New Roman" w:cs="Times New Roman" w:eastAsia="Times New Roman" w:hAnsi="Times New Roman"/>
          <w:b/>
          <w:bCs/>
          <w:sz w:val="24"/>
          <w:szCs w:val="24"/>
        </w:rPr>
        <w:t>&gt;</w:t>
      </w:r>
      <w:r>
        <w:rPr>
          <w:rFonts w:ascii="Times New Roman" w:cs="Times New Roman" w:eastAsia="Times New Roman" w:hAnsi="Times New Roman"/>
          <w:sz w:val="24"/>
          <w:szCs w:val="24"/>
        </w:rPr>
        <w:t xml:space="preserve"> tag:</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iframe</w:t>
      </w:r>
      <w:r>
        <w:rPr>
          <w:rFonts w:ascii="Times New Roman" w:cs="Times New Roman" w:eastAsia="Times New Roman" w:hAnsi="Times New Roman"/>
          <w:color w:val="ff0000"/>
          <w:sz w:val="24"/>
          <w:szCs w:val="24"/>
        </w:rPr>
        <w:t xml:space="preserve"> </w:t>
      </w:r>
      <w:r>
        <w:rPr>
          <w:rFonts w:ascii="Times New Roman" w:cs="Times New Roman" w:eastAsia="Times New Roman" w:hAnsi="Times New Roman"/>
          <w:color w:val="ff0000"/>
          <w:sz w:val="24"/>
          <w:szCs w:val="24"/>
        </w:rPr>
        <w:t>src</w:t>
      </w:r>
      <w:r>
        <w:rPr>
          <w:rFonts w:ascii="Times New Roman" w:cs="Times New Roman" w:eastAsia="Times New Roman" w:hAnsi="Times New Roman"/>
          <w:color w:val="0000cd"/>
          <w:sz w:val="24"/>
          <w:szCs w:val="24"/>
        </w:rPr>
        <w:t>="</w:t>
      </w:r>
      <w:r>
        <w:rPr>
          <w:rFonts w:ascii="Times New Roman" w:cs="Times New Roman" w:eastAsia="Times New Roman" w:hAnsi="Times New Roman"/>
          <w:i/>
          <w:iCs/>
          <w:color w:val="0000cd"/>
          <w:sz w:val="24"/>
          <w:szCs w:val="24"/>
        </w:rPr>
        <w:t>URL</w:t>
      </w:r>
      <w:r>
        <w:rPr>
          <w:rFonts w:ascii="Times New Roman" w:cs="Times New Roman" w:eastAsia="Times New Roman" w:hAnsi="Times New Roman"/>
          <w:color w:val="0000cd"/>
          <w:sz w:val="24"/>
          <w:szCs w:val="24"/>
        </w:rPr>
        <w:t>"&gt;&lt;</w:t>
      </w:r>
      <w:r>
        <w:rPr>
          <w:rFonts w:ascii="Times New Roman" w:cs="Times New Roman" w:eastAsia="Times New Roman" w:hAnsi="Times New Roman"/>
          <w:color w:val="a52a2a"/>
          <w:sz w:val="24"/>
          <w:szCs w:val="24"/>
        </w:rPr>
        <w:t>/</w:t>
      </w:r>
      <w:r>
        <w:rPr>
          <w:rFonts w:ascii="Times New Roman" w:cs="Times New Roman" w:eastAsia="Times New Roman" w:hAnsi="Times New Roman"/>
          <w:color w:val="a52a2a"/>
          <w:sz w:val="24"/>
          <w:szCs w:val="24"/>
        </w:rPr>
        <w:t>iframe</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t xml:space="preserve"> </w:t>
      </w:r>
    </w:p>
    <w:p>
      <w:pPr>
        <w:pStyle w:val="Heading1"/>
        <w:spacing w:before="0"/>
        <w:rPr/>
      </w:pPr>
      <w:r>
        <w:t xml:space="preserve">HTML </w:t>
      </w:r>
      <w:r>
        <w:rPr>
          <w:rStyle w:val="Color_h1"/>
        </w:rPr>
        <w:t>File Paths</w:t>
      </w:r>
    </w:p>
    <w:p>
      <w:pPr>
        <w:spacing w:after="0"/>
        <w:rPr/>
      </w:pP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tblPr>
      <w:tblGrid>
        <w:gridCol w:w="2767"/>
        <w:gridCol w:w="6673"/>
      </w:tblGrid>
      <w:tr>
        <w:trPr>
          <w:tblCellSpacing w:w="15" w:type="dxa"/>
        </w:trPr>
        <w:tc>
          <w:tcPr>
            <w:cnfStyle w:val="101000000000"/>
            <w:tcW w:w="0" w:type="auto"/>
            <w:vAlign w:val="center"/>
          </w:tcPr>
          <w:p>
            <w:pPr>
              <w:spacing w:after="0"/>
              <w:jc w:val="center"/>
              <w:rPr>
                <w:b/>
                <w:bCs/>
                <w:sz w:val="24"/>
                <w:szCs w:val="24"/>
              </w:rPr>
            </w:pPr>
            <w:r>
              <w:rPr>
                <w:b/>
                <w:bCs/>
              </w:rPr>
              <w:t>Path</w:t>
            </w:r>
          </w:p>
        </w:tc>
        <w:tc>
          <w:tcPr>
            <w:cnfStyle w:val="100000000000"/>
            <w:tcW w:w="0" w:type="auto"/>
            <w:vAlign w:val="center"/>
          </w:tcPr>
          <w:p>
            <w:pPr>
              <w:spacing w:after="0"/>
              <w:jc w:val="center"/>
              <w:rPr>
                <w:b/>
                <w:bCs/>
                <w:sz w:val="24"/>
                <w:szCs w:val="24"/>
              </w:rPr>
            </w:pPr>
            <w:r>
              <w:rPr>
                <w:b/>
                <w:bCs/>
              </w:rPr>
              <w:t>Description</w:t>
            </w:r>
          </w:p>
        </w:tc>
      </w:tr>
      <w:tr>
        <w:trPr>
          <w:tblCellSpacing w:w="15" w:type="dxa"/>
        </w:trPr>
        <w:tc>
          <w:tcPr>
            <w:cnfStyle w:val="001000100000"/>
            <w:tcW w:w="0" w:type="auto"/>
            <w:vAlign w:val="center"/>
          </w:tcPr>
          <w:p>
            <w:pPr>
              <w:spacing w:after="0"/>
              <w:rPr>
                <w:sz w:val="24"/>
                <w:szCs w:val="24"/>
              </w:rPr>
            </w:pPr>
            <w:r>
              <w:t>&lt;</w:t>
            </w:r>
            <w:r>
              <w:t>img</w:t>
            </w:r>
            <w:r>
              <w:t xml:space="preserve"> </w:t>
            </w:r>
            <w:r>
              <w:t>src</w:t>
            </w:r>
            <w:r>
              <w:t>="picture.jpg"&gt;</w:t>
            </w:r>
          </w:p>
        </w:tc>
        <w:tc>
          <w:tcPr>
            <w:cnfStyle w:val="000000100000"/>
            <w:tcW w:w="0" w:type="auto"/>
            <w:vAlign w:val="center"/>
          </w:tcPr>
          <w:p>
            <w:pPr>
              <w:spacing w:after="0"/>
              <w:rPr>
                <w:sz w:val="24"/>
                <w:szCs w:val="24"/>
              </w:rPr>
            </w:pPr>
            <w:r>
              <w:t>picture.jpg is located in the same folder as the current page</w:t>
            </w:r>
          </w:p>
        </w:tc>
      </w:tr>
      <w:tr>
        <w:trPr>
          <w:tblCellSpacing w:w="15" w:type="dxa"/>
        </w:trPr>
        <w:tc>
          <w:tcPr>
            <w:cnfStyle w:val="001000010000"/>
            <w:tcW w:w="0" w:type="auto"/>
            <w:vAlign w:val="center"/>
          </w:tcPr>
          <w:p>
            <w:pPr>
              <w:spacing w:after="0"/>
              <w:rPr>
                <w:sz w:val="24"/>
                <w:szCs w:val="24"/>
              </w:rPr>
            </w:pPr>
            <w:r>
              <w:t>&lt;</w:t>
            </w:r>
            <w:r>
              <w:t>img</w:t>
            </w:r>
            <w:r>
              <w:t xml:space="preserve"> </w:t>
            </w:r>
            <w:r>
              <w:t>src</w:t>
            </w:r>
            <w:r>
              <w:t>="images/picture.jpg"&gt;</w:t>
            </w:r>
          </w:p>
        </w:tc>
        <w:tc>
          <w:tcPr>
            <w:cnfStyle w:val="000000010000"/>
            <w:tcW w:w="0" w:type="auto"/>
            <w:vAlign w:val="center"/>
          </w:tcPr>
          <w:p>
            <w:pPr>
              <w:spacing w:after="0"/>
              <w:rPr>
                <w:sz w:val="24"/>
                <w:szCs w:val="24"/>
              </w:rPr>
            </w:pPr>
            <w:r>
              <w:t>picture.jpg is located in the images folder located in the current folder</w:t>
            </w:r>
          </w:p>
        </w:tc>
      </w:tr>
      <w:tr>
        <w:trPr>
          <w:tblCellSpacing w:w="15" w:type="dxa"/>
        </w:trPr>
        <w:tc>
          <w:tcPr>
            <w:cnfStyle w:val="001000100000"/>
            <w:tcW w:w="0" w:type="auto"/>
            <w:vAlign w:val="center"/>
          </w:tcPr>
          <w:p>
            <w:pPr>
              <w:spacing w:after="0"/>
              <w:rPr>
                <w:sz w:val="24"/>
                <w:szCs w:val="24"/>
              </w:rPr>
            </w:pPr>
            <w:r>
              <w:t>&lt;</w:t>
            </w:r>
            <w:r>
              <w:t>img</w:t>
            </w:r>
            <w:r>
              <w:t xml:space="preserve"> </w:t>
            </w:r>
            <w:r>
              <w:t>src</w:t>
            </w:r>
            <w:r>
              <w:t>="/images/picture.jpg"&gt;</w:t>
            </w:r>
          </w:p>
        </w:tc>
        <w:tc>
          <w:tcPr>
            <w:cnfStyle w:val="000000100000"/>
            <w:tcW w:w="0" w:type="auto"/>
            <w:vAlign w:val="center"/>
          </w:tcPr>
          <w:p>
            <w:pPr>
              <w:spacing w:after="0"/>
              <w:rPr>
                <w:sz w:val="24"/>
                <w:szCs w:val="24"/>
              </w:rPr>
            </w:pPr>
            <w:r>
              <w:t>picture.jpg is located in the images folder located at the root of the current web</w:t>
            </w:r>
          </w:p>
        </w:tc>
      </w:tr>
      <w:tr>
        <w:trPr>
          <w:tblCellSpacing w:w="15" w:type="dxa"/>
        </w:trPr>
        <w:tc>
          <w:tcPr>
            <w:cnfStyle w:val="001000010000"/>
            <w:tcW w:w="0" w:type="auto"/>
            <w:vAlign w:val="center"/>
          </w:tcPr>
          <w:p>
            <w:pPr>
              <w:spacing w:after="0"/>
              <w:rPr>
                <w:sz w:val="24"/>
                <w:szCs w:val="24"/>
              </w:rPr>
            </w:pPr>
            <w:r>
              <w:t>&lt;</w:t>
            </w:r>
            <w:r>
              <w:t>img</w:t>
            </w:r>
            <w:r>
              <w:t xml:space="preserve"> </w:t>
            </w:r>
            <w:r>
              <w:t>src</w:t>
            </w:r>
            <w:r>
              <w:t>="</w:t>
            </w:r>
            <w:r>
              <w:t>..</w:t>
            </w:r>
            <w:r>
              <w:t>/picture.jpg"&gt;</w:t>
            </w:r>
          </w:p>
        </w:tc>
        <w:tc>
          <w:tcPr>
            <w:cnfStyle w:val="000000010000"/>
            <w:tcW w:w="0" w:type="auto"/>
            <w:vAlign w:val="center"/>
          </w:tcPr>
          <w:p>
            <w:pPr>
              <w:spacing w:after="0"/>
              <w:rPr>
                <w:sz w:val="24"/>
                <w:szCs w:val="24"/>
              </w:rPr>
            </w:pPr>
            <w:r>
              <w:t>picture.jpg is located in the folder one level up from the current folder</w:t>
            </w:r>
          </w:p>
        </w:tc>
      </w:tr>
    </w:tbl>
    <w:p>
      <w:pPr>
        <w:spacing w:after="0" w:line="240" w:lineRule="auto"/>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The &lt;form&gt; Element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HTML </w:t>
      </w:r>
      <w:r>
        <w:rPr>
          <w:rFonts w:ascii="Times New Roman" w:cs="Times New Roman" w:eastAsia="Times New Roman" w:hAnsi="Times New Roman"/>
          <w:b/>
          <w:bCs/>
          <w:sz w:val="24"/>
          <w:szCs w:val="24"/>
        </w:rPr>
        <w:t>&lt;form&gt;</w:t>
      </w:r>
      <w:r>
        <w:rPr>
          <w:rFonts w:ascii="Times New Roman" w:cs="Times New Roman" w:eastAsia="Times New Roman" w:hAnsi="Times New Roman"/>
          <w:sz w:val="24"/>
          <w:szCs w:val="24"/>
        </w:rPr>
        <w:t xml:space="preserve"> element defines a form that is used to collect user input: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form</w:t>
      </w:r>
      <w:r>
        <w:rPr>
          <w:rFonts w:ascii="Times New Roman" w:cs="Times New Roman" w:eastAsia="Times New Roman" w:hAnsi="Times New Roman"/>
          <w:color w:val="0000cd"/>
          <w:sz w:val="24"/>
          <w:szCs w:val="24"/>
        </w:rPr>
        <w:t>&gt;</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w:t>
      </w:r>
      <w:r>
        <w:rPr>
          <w:rFonts w:ascii="Times New Roman" w:cs="Times New Roman" w:eastAsia="Times New Roman" w:hAnsi="Times New Roman"/>
          <w:sz w:val="24"/>
          <w:szCs w:val="24"/>
        </w:rPr>
        <w:br w:type="textWrapping"/>
      </w:r>
      <w:r>
        <w:rPr>
          <w:rFonts w:ascii="Times New Roman" w:cs="Times New Roman" w:eastAsia="Times New Roman" w:hAnsi="Times New Roman"/>
          <w:i/>
          <w:iCs/>
          <w:sz w:val="24"/>
          <w:szCs w:val="24"/>
        </w:rPr>
        <w:t>form</w:t>
      </w:r>
      <w:r>
        <w:rPr>
          <w:rFonts w:ascii="Times New Roman" w:cs="Times New Roman" w:eastAsia="Times New Roman" w:hAnsi="Times New Roman"/>
          <w:i/>
          <w:iCs/>
          <w:sz w:val="24"/>
          <w:szCs w:val="24"/>
        </w:rPr>
        <w:t xml:space="preserve"> elements</w:t>
      </w:r>
      <w:r>
        <w:rPr>
          <w:rFonts w:ascii="Times New Roman" w:cs="Times New Roman" w:eastAsia="Times New Roman" w:hAnsi="Times New Roman"/>
          <w:sz w:val="24"/>
          <w:szCs w:val="24"/>
        </w:rPr>
        <w:br w:type="textWrapping"/>
      </w:r>
      <w:r>
        <w:rPr>
          <w:rFonts w:ascii="Times New Roman" w:cs="Times New Roman" w:eastAsia="Times New Roman" w:hAnsi="Times New Roman"/>
          <w:sz w:val="24"/>
          <w:szCs w:val="24"/>
        </w:rPr>
        <w:t>.</w:t>
      </w:r>
      <w:r>
        <w:rPr>
          <w:rFonts w:ascii="Times New Roman" w:cs="Times New Roman" w:eastAsia="Times New Roman" w:hAnsi="Times New Roman"/>
          <w:sz w:val="24"/>
          <w:szCs w:val="24"/>
        </w:rPr>
        <w:br w:type="textWrapping"/>
      </w:r>
      <w:r>
        <w:rPr>
          <w:rFonts w:ascii="Times New Roman" w:cs="Times New Roman" w:eastAsia="Times New Roman" w:hAnsi="Times New Roman"/>
          <w:color w:val="0000cd"/>
          <w:sz w:val="24"/>
          <w:szCs w:val="24"/>
        </w:rPr>
        <w:t>&lt;</w:t>
      </w:r>
      <w:r>
        <w:rPr>
          <w:rFonts w:ascii="Times New Roman" w:cs="Times New Roman" w:eastAsia="Times New Roman" w:hAnsi="Times New Roman"/>
          <w:color w:val="a52a2a"/>
          <w:sz w:val="24"/>
          <w:szCs w:val="24"/>
        </w:rPr>
        <w:t>/form</w:t>
      </w:r>
      <w:r>
        <w:rPr>
          <w:rFonts w:ascii="Times New Roman" w:cs="Times New Roman" w:eastAsia="Times New Roman" w:hAnsi="Times New Roman"/>
          <w:color w:val="0000cd"/>
          <w:sz w:val="24"/>
          <w:szCs w:val="24"/>
        </w:rPr>
        <w:t>&gt;</w:t>
      </w:r>
    </w:p>
    <w:p>
      <w:pPr>
        <w:spacing w:after="0" w:line="240" w:lineRule="auto"/>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The &lt;input&gt; Element</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b/>
          <w:bCs/>
          <w:sz w:val="24"/>
          <w:szCs w:val="24"/>
        </w:rPr>
        <w:t>&lt;input&gt;</w:t>
      </w:r>
      <w:r>
        <w:rPr>
          <w:rFonts w:ascii="Times New Roman" w:cs="Times New Roman" w:eastAsia="Times New Roman" w:hAnsi="Times New Roman"/>
          <w:sz w:val="24"/>
          <w:szCs w:val="24"/>
        </w:rPr>
        <w:t xml:space="preserve"> element is the most important form element. </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&lt;input&gt; element can be displayed in several ways, depending on the </w:t>
      </w:r>
      <w:r>
        <w:rPr>
          <w:rFonts w:ascii="Times New Roman" w:cs="Times New Roman" w:eastAsia="Times New Roman" w:hAnsi="Times New Roman"/>
          <w:b/>
          <w:bCs/>
          <w:sz w:val="24"/>
          <w:szCs w:val="24"/>
        </w:rPr>
        <w:t>type</w:t>
      </w:r>
      <w:r>
        <w:rPr>
          <w:rFonts w:ascii="Times New Roman" w:cs="Times New Roman" w:eastAsia="Times New Roman" w:hAnsi="Times New Roman"/>
          <w:sz w:val="24"/>
          <w:szCs w:val="24"/>
        </w:rPr>
        <w:t xml:space="preserve"> attribute.</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Here are some examples:</w:t>
      </w:r>
    </w:p>
    <w:tbl>
      <w:tblPr>
        <w:tblW w:w="0" w:type="auto"/>
        <w:tblCellSpacing w:w="15" w:type="dxa"/>
        <w:tblCellMar>
          <w:top w:w="15" w:type="dxa"/>
          <w:left w:w="15" w:type="dxa"/>
          <w:bottom w:w="15" w:type="dxa"/>
          <w:right w:w="15" w:type="dxa"/>
        </w:tblCellMar>
        <w:tblLook w:val="04A0"/>
      </w:tblPr>
      <w:tblGrid>
        <w:gridCol w:w="2599"/>
        <w:gridCol w:w="6610"/>
      </w:tblGrid>
      <w:tr>
        <w:trPr>
          <w:tblCellSpacing w:w="15" w:type="dxa"/>
        </w:trPr>
        <w:tc>
          <w:tcPr>
            <w:cnfStyle w:val="101000000000"/>
            <w:tcW w:w="0" w:type="auto"/>
            <w:vAlign w:val="center"/>
          </w:tcPr>
          <w:p>
            <w:pPr>
              <w:spacing w:after="0" w:line="240" w:lineRule="auto"/>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Type</w:t>
            </w:r>
          </w:p>
        </w:tc>
        <w:tc>
          <w:tcPr>
            <w:cnfStyle w:val="100000000000"/>
            <w:tcW w:w="0" w:type="auto"/>
            <w:vAlign w:val="center"/>
          </w:tcPr>
          <w:p>
            <w:pPr>
              <w:spacing w:after="0" w:line="240" w:lineRule="auto"/>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Description</w:t>
            </w:r>
          </w:p>
        </w:tc>
      </w:tr>
      <w:tr>
        <w:trPr>
          <w:tblCellSpacing w:w="15" w:type="dxa"/>
        </w:trPr>
        <w:tc>
          <w:tcPr>
            <w:cnfStyle w:val="001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&lt;input type="text"&gt;</w:t>
            </w:r>
          </w:p>
        </w:tc>
        <w:tc>
          <w:tcPr>
            <w:cnfStyle w:val="000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Defines a one-line text input field</w:t>
            </w:r>
          </w:p>
        </w:tc>
      </w:tr>
      <w:tr>
        <w:trPr>
          <w:tblCellSpacing w:w="15" w:type="dxa"/>
        </w:trPr>
        <w:tc>
          <w:tcPr>
            <w:cnfStyle w:val="00100001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&lt;input type="radio"&gt;</w:t>
            </w:r>
          </w:p>
        </w:tc>
        <w:tc>
          <w:tcPr>
            <w:cnfStyle w:val="00000001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Defines a radio button (for selecting one of many choices)</w:t>
            </w:r>
          </w:p>
        </w:tc>
      </w:tr>
      <w:tr>
        <w:trPr>
          <w:tblCellSpacing w:w="15" w:type="dxa"/>
        </w:trPr>
        <w:tc>
          <w:tcPr>
            <w:cnfStyle w:val="001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&lt;input type="submit"&gt;</w:t>
            </w:r>
          </w:p>
        </w:tc>
        <w:tc>
          <w:tcPr>
            <w:cnfStyle w:val="000000100000"/>
            <w:tcW w:w="0" w:type="auto"/>
            <w:vAlign w:val="center"/>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Defines a submit button (for submitting the form)</w:t>
            </w:r>
          </w:p>
        </w:tc>
      </w:tr>
    </w:tbl>
    <w:p>
      <w:pPr>
        <w:pStyle w:val="Heading2"/>
        <w:spacing w:before="0" w:after="0"/>
        <w:rPr/>
      </w:pPr>
      <w:r>
        <w:t>Text Input</w:t>
      </w:r>
    </w:p>
    <w:p>
      <w:pPr>
        <w:pStyle w:val="Normal(Web)"/>
        <w:spacing w:before="0" w:after="0"/>
        <w:rPr/>
      </w:pPr>
      <w:r>
        <w:rPr>
          <w:rStyle w:val="Strong"/>
        </w:rPr>
        <w:t>&lt;input type="text"&gt;</w:t>
      </w:r>
      <w:r>
        <w:t xml:space="preserve"> defines a one-line input field for </w:t>
      </w:r>
      <w:r>
        <w:rPr>
          <w:rStyle w:val="Strong"/>
        </w:rPr>
        <w:t>text input</w:t>
      </w:r>
      <w:r>
        <w:t>:</w:t>
      </w:r>
    </w:p>
    <w:p>
      <w:pPr>
        <w:pStyle w:val="Heading3"/>
        <w:spacing w:before="0"/>
        <w:rPr/>
      </w:pPr>
      <w:r>
        <w:t>Example</w:t>
      </w:r>
    </w:p>
    <w:p>
      <w:pPr>
        <w:spacing w:after="0"/>
        <w:rPr/>
      </w:pPr>
      <w:r>
        <w:rPr>
          <w:color w:val="0000cd"/>
        </w:rPr>
        <w:t>&lt;</w:t>
      </w:r>
      <w:r>
        <w:rPr>
          <w:color w:val="a52a2a"/>
        </w:rPr>
        <w:t>form</w:t>
      </w:r>
      <w:r>
        <w:rPr>
          <w:color w:val="0000cd"/>
        </w:rPr>
        <w:t>&gt;</w:t>
      </w:r>
      <w:r>
        <w:rPr/>
        <w:br w:type="textWrapping"/>
      </w:r>
      <w:r>
        <w:t>  First name:</w:t>
      </w:r>
      <w:r>
        <w:rPr>
          <w:color w:val="0000cd"/>
        </w:rPr>
        <w:t>&lt;</w:t>
      </w:r>
      <w:r>
        <w:rPr>
          <w:color w:val="a52a2a"/>
        </w:rPr>
        <w:t>br</w:t>
      </w:r>
      <w:r>
        <w:rPr>
          <w:color w:val="0000cd"/>
        </w:rPr>
        <w:t>&gt;</w:t>
      </w:r>
      <w:r>
        <w:rPr/>
        <w:br w:type="textWrapping"/>
      </w:r>
      <w:r>
        <w:t xml:space="preserve">  </w:t>
      </w:r>
      <w:r>
        <w:rPr>
          <w:color w:val="0000cd"/>
        </w:rPr>
        <w:t>&lt;</w:t>
      </w:r>
      <w:r>
        <w:rPr>
          <w:color w:val="a52a2a"/>
        </w:rPr>
        <w:t>input</w:t>
      </w:r>
      <w:r>
        <w:rPr>
          <w:color w:val="ff0000"/>
        </w:rPr>
        <w:t xml:space="preserve"> type</w:t>
      </w:r>
      <w:r>
        <w:rPr>
          <w:color w:val="0000cd"/>
        </w:rPr>
        <w:t>="text"</w:t>
      </w:r>
      <w:r>
        <w:rPr>
          <w:color w:val="ff0000"/>
        </w:rPr>
        <w:t xml:space="preserve"> name</w:t>
      </w:r>
      <w:r>
        <w:rPr>
          <w:color w:val="0000cd"/>
        </w:rPr>
        <w:t>="</w:t>
      </w:r>
      <w:r>
        <w:rPr>
          <w:color w:val="0000cd"/>
        </w:rPr>
        <w:t>firstname</w:t>
      </w:r>
      <w:r>
        <w:rPr>
          <w:color w:val="0000cd"/>
        </w:rPr>
        <w:t>"&gt;&lt;</w:t>
      </w:r>
      <w:r>
        <w:rPr>
          <w:color w:val="a52a2a"/>
        </w:rPr>
        <w:t>br</w:t>
      </w:r>
      <w:r>
        <w:rPr>
          <w:color w:val="0000cd"/>
        </w:rPr>
        <w:t>&gt;</w:t>
      </w:r>
      <w:r>
        <w:rPr/>
        <w:br w:type="textWrapping"/>
      </w:r>
      <w:r>
        <w:t>  Last name:</w:t>
      </w:r>
      <w:r>
        <w:rPr>
          <w:color w:val="0000cd"/>
        </w:rPr>
        <w:t>&lt;</w:t>
      </w:r>
      <w:r>
        <w:rPr>
          <w:color w:val="a52a2a"/>
        </w:rPr>
        <w:t>br</w:t>
      </w:r>
      <w:r>
        <w:rPr>
          <w:color w:val="0000cd"/>
        </w:rPr>
        <w:t>&gt;</w:t>
      </w:r>
      <w:r>
        <w:rPr/>
        <w:br w:type="textWrapping"/>
      </w:r>
      <w:r>
        <w:t xml:space="preserve">  </w:t>
      </w:r>
      <w:r>
        <w:rPr>
          <w:color w:val="0000cd"/>
        </w:rPr>
        <w:t>&lt;</w:t>
      </w:r>
      <w:r>
        <w:rPr>
          <w:color w:val="a52a2a"/>
        </w:rPr>
        <w:t>input</w:t>
      </w:r>
      <w:r>
        <w:rPr>
          <w:color w:val="ff0000"/>
        </w:rPr>
        <w:t xml:space="preserve"> type</w:t>
      </w:r>
      <w:r>
        <w:rPr>
          <w:color w:val="0000cd"/>
        </w:rPr>
        <w:t>="text"</w:t>
      </w:r>
      <w:r>
        <w:rPr>
          <w:color w:val="ff0000"/>
        </w:rPr>
        <w:t xml:space="preserve"> name</w:t>
      </w:r>
      <w:r>
        <w:rPr>
          <w:color w:val="0000cd"/>
        </w:rPr>
        <w:t>="</w:t>
      </w:r>
      <w:r>
        <w:rPr>
          <w:color w:val="0000cd"/>
        </w:rPr>
        <w:t>lastname</w:t>
      </w:r>
      <w:r>
        <w:rPr>
          <w:color w:val="0000cd"/>
        </w:rPr>
        <w:t>"&gt;</w:t>
      </w:r>
      <w:r>
        <w:rPr/>
        <w:br w:type="textWrapping"/>
      </w:r>
      <w:r>
        <w:rPr>
          <w:color w:val="0000cd"/>
        </w:rPr>
        <w:t>&lt;</w:t>
      </w:r>
      <w:r>
        <w:rPr>
          <w:color w:val="a52a2a"/>
        </w:rPr>
        <w:t>/form</w:t>
      </w:r>
      <w:r>
        <w:rPr>
          <w:color w:val="0000cd"/>
        </w:rPr>
        <w:t>&gt;</w:t>
      </w:r>
      <w:r>
        <w:t xml:space="preserve"> </w:t>
      </w:r>
    </w:p>
    <w:p>
      <w:pPr>
        <w:pStyle w:val="Heading2"/>
        <w:spacing w:before="0" w:after="0"/>
        <w:rPr/>
      </w:pPr>
      <w:r>
        <w:t>The &lt;select&gt; Element</w:t>
      </w:r>
    </w:p>
    <w:p>
      <w:pPr>
        <w:pStyle w:val="Normal(Web)"/>
        <w:spacing w:before="0" w:after="0"/>
        <w:rPr/>
      </w:pPr>
      <w:r>
        <w:t xml:space="preserve">The </w:t>
      </w:r>
      <w:r>
        <w:rPr>
          <w:rStyle w:val="Strong"/>
        </w:rPr>
        <w:t>&lt;select&gt;</w:t>
      </w:r>
      <w:r>
        <w:t xml:space="preserve"> element defines a </w:t>
      </w:r>
      <w:r>
        <w:rPr>
          <w:rStyle w:val="Strong"/>
        </w:rPr>
        <w:t>drop-down list</w:t>
      </w:r>
      <w:r>
        <w:t>:</w:t>
      </w:r>
    </w:p>
    <w:p>
      <w:pPr>
        <w:pStyle w:val="Heading3"/>
        <w:spacing w:before="0"/>
        <w:rPr/>
      </w:pPr>
      <w:r>
        <w:t>Example</w:t>
      </w:r>
    </w:p>
    <w:p>
      <w:pPr>
        <w:spacing w:after="0"/>
        <w:rPr/>
      </w:pPr>
      <w:r>
        <w:rPr>
          <w:color w:val="0000cd"/>
        </w:rPr>
        <w:t>&lt;</w:t>
      </w:r>
      <w:r>
        <w:rPr>
          <w:color w:val="a52a2a"/>
        </w:rPr>
        <w:t>select</w:t>
      </w:r>
      <w:r>
        <w:rPr>
          <w:color w:val="ff0000"/>
        </w:rPr>
        <w:t xml:space="preserve"> name</w:t>
      </w:r>
      <w:r>
        <w:rPr>
          <w:color w:val="0000cd"/>
        </w:rPr>
        <w:t>="cars"&gt;</w:t>
      </w:r>
      <w:r>
        <w:rPr/>
        <w:br w:type="textWrapping"/>
      </w:r>
      <w:r>
        <w:t xml:space="preserve">  </w:t>
      </w:r>
      <w:r>
        <w:rPr>
          <w:color w:val="0000cd"/>
        </w:rPr>
        <w:t>&lt;</w:t>
      </w:r>
      <w:r>
        <w:rPr>
          <w:color w:val="a52a2a"/>
        </w:rPr>
        <w:t>option</w:t>
      </w:r>
      <w:r>
        <w:rPr>
          <w:color w:val="ff0000"/>
        </w:rPr>
        <w:t xml:space="preserve"> value</w:t>
      </w:r>
      <w:r>
        <w:rPr>
          <w:color w:val="0000cd"/>
        </w:rPr>
        <w:t>="</w:t>
      </w:r>
      <w:r>
        <w:rPr>
          <w:color w:val="0000cd"/>
        </w:rPr>
        <w:t>volvo</w:t>
      </w:r>
      <w:r>
        <w:rPr>
          <w:color w:val="0000cd"/>
        </w:rPr>
        <w:t>"&gt;</w:t>
      </w:r>
      <w:r>
        <w:t>Volvo</w:t>
      </w:r>
      <w:r>
        <w:rPr>
          <w:color w:val="0000cd"/>
        </w:rPr>
        <w:t>&lt;</w:t>
      </w:r>
      <w:r>
        <w:rPr>
          <w:color w:val="a52a2a"/>
        </w:rPr>
        <w:t>/option</w:t>
      </w:r>
      <w:r>
        <w:rPr>
          <w:color w:val="0000cd"/>
        </w:rPr>
        <w:t>&gt;</w:t>
      </w:r>
      <w:r>
        <w:rPr/>
        <w:br w:type="textWrapping"/>
      </w:r>
      <w:r>
        <w:t xml:space="preserve">  </w:t>
      </w:r>
      <w:r>
        <w:rPr>
          <w:color w:val="0000cd"/>
        </w:rPr>
        <w:t>&lt;</w:t>
      </w:r>
      <w:r>
        <w:rPr>
          <w:color w:val="a52a2a"/>
        </w:rPr>
        <w:t>option</w:t>
      </w:r>
      <w:r>
        <w:rPr>
          <w:color w:val="ff0000"/>
        </w:rPr>
        <w:t xml:space="preserve"> value</w:t>
      </w:r>
      <w:r>
        <w:rPr>
          <w:color w:val="0000cd"/>
        </w:rPr>
        <w:t>="</w:t>
      </w:r>
      <w:r>
        <w:rPr>
          <w:color w:val="0000cd"/>
        </w:rPr>
        <w:t>saab</w:t>
      </w:r>
      <w:r>
        <w:rPr>
          <w:color w:val="0000cd"/>
        </w:rPr>
        <w:t>"&gt;</w:t>
      </w:r>
      <w:r>
        <w:t>Saab</w:t>
      </w:r>
      <w:r>
        <w:rPr>
          <w:color w:val="0000cd"/>
        </w:rPr>
        <w:t>&lt;</w:t>
      </w:r>
      <w:r>
        <w:rPr>
          <w:color w:val="a52a2a"/>
        </w:rPr>
        <w:t>/option</w:t>
      </w:r>
      <w:r>
        <w:rPr>
          <w:color w:val="0000cd"/>
        </w:rPr>
        <w:t>&gt;</w:t>
      </w:r>
      <w:r>
        <w:rPr/>
        <w:br w:type="textWrapping"/>
      </w:r>
      <w:r>
        <w:t xml:space="preserve">  </w:t>
      </w:r>
      <w:r>
        <w:rPr>
          <w:color w:val="0000cd"/>
        </w:rPr>
        <w:t>&lt;</w:t>
      </w:r>
      <w:r>
        <w:rPr>
          <w:color w:val="a52a2a"/>
        </w:rPr>
        <w:t>option</w:t>
      </w:r>
      <w:r>
        <w:rPr>
          <w:color w:val="ff0000"/>
        </w:rPr>
        <w:t xml:space="preserve"> value</w:t>
      </w:r>
      <w:r>
        <w:rPr>
          <w:color w:val="0000cd"/>
        </w:rPr>
        <w:t>="fiat"&gt;</w:t>
      </w:r>
      <w:r>
        <w:t>Fiat</w:t>
      </w:r>
      <w:r>
        <w:rPr>
          <w:color w:val="0000cd"/>
        </w:rPr>
        <w:t>&lt;</w:t>
      </w:r>
      <w:r>
        <w:rPr>
          <w:color w:val="a52a2a"/>
        </w:rPr>
        <w:t>/option</w:t>
      </w:r>
      <w:r>
        <w:rPr>
          <w:color w:val="0000cd"/>
        </w:rPr>
        <w:t>&gt;</w:t>
      </w:r>
      <w:r>
        <w:rPr/>
        <w:br w:type="textWrapping"/>
      </w:r>
      <w:r>
        <w:t xml:space="preserve">  </w:t>
      </w:r>
      <w:r>
        <w:rPr>
          <w:color w:val="0000cd"/>
        </w:rPr>
        <w:t>&lt;</w:t>
      </w:r>
      <w:r>
        <w:rPr>
          <w:color w:val="a52a2a"/>
        </w:rPr>
        <w:t>option</w:t>
      </w:r>
      <w:r>
        <w:rPr>
          <w:color w:val="ff0000"/>
        </w:rPr>
        <w:t xml:space="preserve"> value</w:t>
      </w:r>
      <w:r>
        <w:rPr>
          <w:color w:val="0000cd"/>
        </w:rPr>
        <w:t>="</w:t>
      </w:r>
      <w:r>
        <w:rPr>
          <w:color w:val="0000cd"/>
        </w:rPr>
        <w:t>audi</w:t>
      </w:r>
      <w:r>
        <w:rPr>
          <w:color w:val="0000cd"/>
        </w:rPr>
        <w:t>"&gt;</w:t>
      </w:r>
      <w:r>
        <w:t>Audi</w:t>
      </w:r>
      <w:r>
        <w:rPr>
          <w:color w:val="0000cd"/>
        </w:rPr>
        <w:t>&lt;</w:t>
      </w:r>
      <w:r>
        <w:rPr>
          <w:color w:val="a52a2a"/>
        </w:rPr>
        <w:t>/option</w:t>
      </w:r>
      <w:r>
        <w:rPr>
          <w:color w:val="0000cd"/>
        </w:rPr>
        <w:t>&gt;</w:t>
      </w:r>
      <w:r>
        <w:rPr/>
        <w:br w:type="textWrapping"/>
      </w:r>
      <w:r>
        <w:rPr>
          <w:color w:val="0000cd"/>
        </w:rPr>
        <w:t>&lt;</w:t>
      </w:r>
      <w:r>
        <w:rPr>
          <w:color w:val="a52a2a"/>
        </w:rPr>
        <w:t>/select</w:t>
      </w:r>
      <w:r>
        <w:rPr>
          <w:color w:val="0000cd"/>
        </w:rPr>
        <w:t>&gt;</w:t>
      </w:r>
    </w:p>
    <w:p>
      <w:pPr>
        <w:pStyle w:val="Heading2"/>
        <w:spacing w:before="0" w:after="0"/>
        <w:rPr/>
      </w:pPr>
      <w:r>
        <w:t>The &lt;</w:t>
      </w:r>
      <w:r>
        <w:t>textarea</w:t>
      </w:r>
      <w:r>
        <w:t>&gt; Element</w:t>
      </w:r>
    </w:p>
    <w:p>
      <w:pPr>
        <w:pStyle w:val="Normal(Web)"/>
        <w:spacing w:before="0" w:after="0"/>
        <w:rPr/>
      </w:pPr>
      <w:r>
        <w:t xml:space="preserve">The </w:t>
      </w:r>
      <w:r>
        <w:rPr>
          <w:rStyle w:val="Strong"/>
        </w:rPr>
        <w:t>&lt;</w:t>
      </w:r>
      <w:r>
        <w:rPr>
          <w:rStyle w:val="Strong"/>
        </w:rPr>
        <w:t>textarea</w:t>
      </w:r>
      <w:r>
        <w:rPr>
          <w:rStyle w:val="Strong"/>
        </w:rPr>
        <w:t>&gt;</w:t>
      </w:r>
      <w:r>
        <w:t xml:space="preserve"> element defines a multi-line input field (</w:t>
      </w:r>
      <w:r>
        <w:rPr>
          <w:rStyle w:val="Strong"/>
        </w:rPr>
        <w:t>a text area</w:t>
      </w:r>
      <w:r>
        <w:t>):</w:t>
      </w:r>
    </w:p>
    <w:p>
      <w:pPr>
        <w:pStyle w:val="Heading3"/>
        <w:spacing w:before="0"/>
        <w:rPr/>
      </w:pPr>
      <w:r>
        <w:t>Example</w:t>
      </w:r>
    </w:p>
    <w:p>
      <w:pPr>
        <w:spacing w:after="0"/>
        <w:rPr/>
      </w:pPr>
      <w:r>
        <w:rPr>
          <w:color w:val="0000cd"/>
        </w:rPr>
        <w:t>&lt;</w:t>
      </w:r>
      <w:r>
        <w:rPr>
          <w:color w:val="a52a2a"/>
        </w:rPr>
        <w:t>textarea</w:t>
      </w:r>
      <w:r>
        <w:rPr>
          <w:color w:val="ff0000"/>
        </w:rPr>
        <w:t xml:space="preserve"> name</w:t>
      </w:r>
      <w:r>
        <w:rPr>
          <w:color w:val="0000cd"/>
        </w:rPr>
        <w:t>="message"</w:t>
      </w:r>
      <w:r>
        <w:rPr>
          <w:color w:val="ff0000"/>
        </w:rPr>
        <w:t xml:space="preserve"> rows</w:t>
      </w:r>
      <w:r>
        <w:rPr>
          <w:color w:val="0000cd"/>
        </w:rPr>
        <w:t>="10"</w:t>
      </w:r>
      <w:r>
        <w:rPr>
          <w:color w:val="ff0000"/>
        </w:rPr>
        <w:t xml:space="preserve"> cols</w:t>
      </w:r>
      <w:r>
        <w:rPr>
          <w:color w:val="0000cd"/>
        </w:rPr>
        <w:t>="30"&gt;</w:t>
      </w:r>
      <w:r>
        <w:rPr/>
        <w:br w:type="textWrapping"/>
      </w:r>
      <w:r>
        <w:t>The</w:t>
      </w:r>
      <w:r>
        <w:t xml:space="preserve"> cat was playing in the garden.</w:t>
      </w:r>
      <w:r>
        <w:rPr/>
        <w:br w:type="textWrapping"/>
      </w:r>
      <w:r>
        <w:rPr>
          <w:color w:val="0000cd"/>
        </w:rPr>
        <w:t>&lt;</w:t>
      </w:r>
      <w:r>
        <w:rPr>
          <w:color w:val="a52a2a"/>
        </w:rPr>
        <w:t>/</w:t>
      </w:r>
      <w:r>
        <w:rPr>
          <w:color w:val="a52a2a"/>
        </w:rPr>
        <w:t>textarea</w:t>
      </w:r>
      <w:r>
        <w:rPr>
          <w:color w:val="0000cd"/>
        </w:rPr>
        <w:t>&gt;</w:t>
      </w:r>
    </w:p>
    <w:p>
      <w:pPr>
        <w:pStyle w:val="Heading2"/>
        <w:spacing w:before="0" w:after="0"/>
        <w:rPr/>
      </w:pPr>
      <w:r>
        <w:t>The &lt;button&gt; Element</w:t>
      </w:r>
    </w:p>
    <w:p>
      <w:pPr>
        <w:pStyle w:val="Normal(Web)"/>
        <w:spacing w:before="0" w:after="0"/>
        <w:rPr/>
      </w:pPr>
      <w:r>
        <w:t xml:space="preserve">The </w:t>
      </w:r>
      <w:r>
        <w:rPr>
          <w:rStyle w:val="Strong"/>
        </w:rPr>
        <w:t>&lt;button&gt;</w:t>
      </w:r>
      <w:r>
        <w:t xml:space="preserve"> element defines a clickable </w:t>
      </w:r>
      <w:r>
        <w:rPr>
          <w:rStyle w:val="Strong"/>
        </w:rPr>
        <w:t>button</w:t>
      </w:r>
      <w:r>
        <w:t>:</w:t>
      </w:r>
    </w:p>
    <w:p>
      <w:pPr>
        <w:pStyle w:val="Heading3"/>
        <w:spacing w:before="0"/>
        <w:rPr/>
      </w:pPr>
      <w:r>
        <w:t>Example</w:t>
      </w:r>
    </w:p>
    <w:p>
      <w:pPr>
        <w:spacing w:after="0"/>
        <w:rPr/>
      </w:pPr>
      <w:r>
        <w:rPr>
          <w:color w:val="0000cd"/>
        </w:rPr>
        <w:t>&lt;</w:t>
      </w:r>
      <w:r>
        <w:rPr>
          <w:color w:val="a52a2a"/>
        </w:rPr>
        <w:t>button</w:t>
      </w:r>
      <w:r>
        <w:rPr>
          <w:color w:val="ff0000"/>
        </w:rPr>
        <w:t xml:space="preserve"> type</w:t>
      </w:r>
      <w:r>
        <w:rPr>
          <w:color w:val="0000cd"/>
        </w:rPr>
        <w:t>="button"</w:t>
      </w:r>
      <w:r>
        <w:rPr>
          <w:color w:val="ff0000"/>
        </w:rPr>
        <w:t xml:space="preserve"> </w:t>
      </w:r>
      <w:r>
        <w:rPr>
          <w:color w:val="ff0000"/>
        </w:rPr>
        <w:t>onclick</w:t>
      </w:r>
      <w:r>
        <w:rPr>
          <w:color w:val="0000cd"/>
        </w:rPr>
        <w:t>="</w:t>
      </w:r>
      <w:r>
        <w:rPr>
          <w:color w:val="0000cd"/>
        </w:rPr>
        <w:t>alert(</w:t>
      </w:r>
      <w:r>
        <w:rPr>
          <w:color w:val="0000cd"/>
        </w:rPr>
        <w:t>'Hello World!')"&gt;</w:t>
      </w:r>
      <w:r>
        <w:t>Click Me</w:t>
      </w:r>
      <w:r>
        <w:t>!</w:t>
      </w:r>
      <w:r>
        <w:rPr>
          <w:color w:val="0000cd"/>
        </w:rPr>
        <w:t>&lt;</w:t>
      </w:r>
      <w:r>
        <w:rPr>
          <w:color w:val="a52a2a"/>
        </w:rPr>
        <w:t>/button</w:t>
      </w:r>
      <w:r>
        <w:rPr>
          <w:color w:val="0000cd"/>
        </w:rPr>
        <w:t>&gt;</w:t>
      </w:r>
    </w:p>
    <w:p>
      <w:pPr>
        <w:pStyle w:val="Heading2"/>
        <w:spacing w:before="0" w:after="0"/>
        <w:rPr/>
      </w:pPr>
      <w:r>
        <w:t>Input Type Submit</w:t>
      </w:r>
    </w:p>
    <w:p>
      <w:pPr>
        <w:pStyle w:val="Normal(Web)"/>
        <w:spacing w:before="0" w:after="0"/>
        <w:rPr/>
      </w:pPr>
      <w:r>
        <w:rPr>
          <w:rStyle w:val="Strong"/>
        </w:rPr>
        <w:t>&lt;input type="submit"&gt;</w:t>
      </w:r>
      <w:r>
        <w:t xml:space="preserve"> defines a button for </w:t>
      </w:r>
      <w:r>
        <w:rPr>
          <w:rStyle w:val="Strong"/>
        </w:rPr>
        <w:t>submitting</w:t>
      </w:r>
      <w:r>
        <w:t xml:space="preserve"> form data to a </w:t>
      </w:r>
      <w:r>
        <w:rPr>
          <w:rStyle w:val="Strong"/>
        </w:rPr>
        <w:t>form-handler</w:t>
      </w:r>
      <w:r>
        <w:t>.</w:t>
      </w:r>
    </w:p>
    <w:p>
      <w:pPr>
        <w:pStyle w:val="Normal(Web)"/>
        <w:spacing w:before="0" w:after="0"/>
        <w:rPr/>
      </w:pPr>
      <w:r>
        <w:t>The form-handler is typically a server page with a script for processing input data.</w:t>
      </w:r>
    </w:p>
    <w:p>
      <w:pPr>
        <w:pStyle w:val="Normal(Web)"/>
        <w:spacing w:before="0" w:after="0"/>
        <w:rPr/>
      </w:pPr>
      <w:r>
        <w:t xml:space="preserve">The form-handler is specified in the form's </w:t>
      </w:r>
      <w:r>
        <w:rPr>
          <w:rStyle w:val="Strong"/>
        </w:rPr>
        <w:t>action</w:t>
      </w:r>
      <w:r>
        <w:t xml:space="preserve"> attribute:</w:t>
      </w:r>
    </w:p>
    <w:p>
      <w:pPr>
        <w:pStyle w:val="Heading3"/>
        <w:spacing w:before="0"/>
        <w:rPr/>
      </w:pPr>
      <w:r>
        <w:t>Example</w:t>
      </w:r>
    </w:p>
    <w:p>
      <w:pPr>
        <w:spacing w:after="0"/>
        <w:rPr/>
      </w:pPr>
      <w:r>
        <w:rPr>
          <w:color w:val="0000cd"/>
        </w:rPr>
        <w:t>&lt;</w:t>
      </w:r>
      <w:r>
        <w:rPr>
          <w:color w:val="a52a2a"/>
        </w:rPr>
        <w:t>form</w:t>
      </w:r>
      <w:r>
        <w:rPr>
          <w:color w:val="ff0000"/>
        </w:rPr>
        <w:t xml:space="preserve"> action</w:t>
      </w:r>
      <w:r>
        <w:rPr>
          <w:color w:val="0000cd"/>
        </w:rPr>
        <w:t>="/action_page.php"&gt;</w:t>
      </w:r>
      <w:r>
        <w:rPr/>
        <w:br w:type="textWrapping"/>
      </w:r>
      <w:r>
        <w:t xml:space="preserve">  First </w:t>
      </w:r>
      <w:r>
        <w:t>name:</w:t>
      </w:r>
      <w:r>
        <w:rPr>
          <w:color w:val="0000cd"/>
        </w:rPr>
        <w:t>&lt;</w:t>
      </w:r>
      <w:r>
        <w:rPr>
          <w:color w:val="a52a2a"/>
        </w:rPr>
        <w:t>br</w:t>
      </w:r>
      <w:r>
        <w:rPr>
          <w:color w:val="0000cd"/>
        </w:rPr>
        <w:t>&gt;</w:t>
      </w:r>
      <w:r>
        <w:rPr/>
        <w:br w:type="textWrapping"/>
      </w:r>
      <w:r>
        <w:t xml:space="preserve">  </w:t>
      </w:r>
      <w:r>
        <w:rPr>
          <w:color w:val="0000cd"/>
        </w:rPr>
        <w:t>&lt;</w:t>
      </w:r>
      <w:r>
        <w:rPr>
          <w:color w:val="a52a2a"/>
        </w:rPr>
        <w:t>input</w:t>
      </w:r>
      <w:r>
        <w:rPr>
          <w:color w:val="ff0000"/>
        </w:rPr>
        <w:t xml:space="preserve"> type</w:t>
      </w:r>
      <w:r>
        <w:rPr>
          <w:color w:val="0000cd"/>
        </w:rPr>
        <w:t>="text"</w:t>
      </w:r>
      <w:r>
        <w:rPr>
          <w:color w:val="ff0000"/>
        </w:rPr>
        <w:t xml:space="preserve"> name</w:t>
      </w:r>
      <w:r>
        <w:rPr>
          <w:color w:val="0000cd"/>
        </w:rPr>
        <w:t>="</w:t>
      </w:r>
      <w:r>
        <w:rPr>
          <w:color w:val="0000cd"/>
        </w:rPr>
        <w:t>firstname</w:t>
      </w:r>
      <w:r>
        <w:rPr>
          <w:color w:val="0000cd"/>
        </w:rPr>
        <w:t>"</w:t>
      </w:r>
      <w:r>
        <w:rPr>
          <w:color w:val="ff0000"/>
        </w:rPr>
        <w:t xml:space="preserve"> value</w:t>
      </w:r>
      <w:r>
        <w:rPr>
          <w:color w:val="0000cd"/>
        </w:rPr>
        <w:t>="Mickey"&gt;&lt;</w:t>
      </w:r>
      <w:r>
        <w:rPr>
          <w:color w:val="a52a2a"/>
        </w:rPr>
        <w:t>br</w:t>
      </w:r>
      <w:r>
        <w:rPr>
          <w:color w:val="0000cd"/>
        </w:rPr>
        <w:t>&gt;</w:t>
      </w:r>
      <w:r>
        <w:rPr/>
        <w:br w:type="textWrapping"/>
      </w:r>
      <w:r>
        <w:t>  Last name:</w:t>
      </w:r>
      <w:r>
        <w:rPr>
          <w:color w:val="0000cd"/>
        </w:rPr>
        <w:t>&lt;</w:t>
      </w:r>
      <w:r>
        <w:rPr>
          <w:color w:val="a52a2a"/>
        </w:rPr>
        <w:t>br</w:t>
      </w:r>
      <w:r>
        <w:rPr>
          <w:color w:val="0000cd"/>
        </w:rPr>
        <w:t>&gt;</w:t>
      </w:r>
      <w:r>
        <w:rPr/>
        <w:br w:type="textWrapping"/>
      </w:r>
      <w:r>
        <w:t xml:space="preserve">  </w:t>
      </w:r>
      <w:r>
        <w:rPr>
          <w:color w:val="0000cd"/>
        </w:rPr>
        <w:t>&lt;</w:t>
      </w:r>
      <w:r>
        <w:rPr>
          <w:color w:val="a52a2a"/>
        </w:rPr>
        <w:t>input</w:t>
      </w:r>
      <w:r>
        <w:rPr>
          <w:color w:val="ff0000"/>
        </w:rPr>
        <w:t xml:space="preserve"> type</w:t>
      </w:r>
      <w:r>
        <w:rPr>
          <w:color w:val="0000cd"/>
        </w:rPr>
        <w:t>="text"</w:t>
      </w:r>
      <w:r>
        <w:rPr>
          <w:color w:val="ff0000"/>
        </w:rPr>
        <w:t xml:space="preserve"> name</w:t>
      </w:r>
      <w:r>
        <w:rPr>
          <w:color w:val="0000cd"/>
        </w:rPr>
        <w:t>="</w:t>
      </w:r>
      <w:r>
        <w:rPr>
          <w:color w:val="0000cd"/>
        </w:rPr>
        <w:t>lastname</w:t>
      </w:r>
      <w:r>
        <w:rPr>
          <w:color w:val="0000cd"/>
        </w:rPr>
        <w:t>"</w:t>
      </w:r>
      <w:r>
        <w:rPr>
          <w:color w:val="ff0000"/>
        </w:rPr>
        <w:t xml:space="preserve"> value</w:t>
      </w:r>
      <w:r>
        <w:rPr>
          <w:color w:val="0000cd"/>
        </w:rPr>
        <w:t>="Mouse"&gt;&lt;</w:t>
      </w:r>
      <w:r>
        <w:rPr>
          <w:color w:val="a52a2a"/>
        </w:rPr>
        <w:t>br</w:t>
      </w:r>
      <w:r>
        <w:rPr>
          <w:color w:val="0000cd"/>
        </w:rPr>
        <w:t>&gt;&lt;</w:t>
      </w:r>
      <w:r>
        <w:rPr>
          <w:color w:val="a52a2a"/>
        </w:rPr>
        <w:t>br</w:t>
      </w:r>
      <w:r>
        <w:rPr>
          <w:color w:val="0000cd"/>
        </w:rPr>
        <w:t>&gt;</w:t>
      </w:r>
      <w:r>
        <w:rPr/>
        <w:br w:type="textWrapping"/>
      </w:r>
      <w:r>
        <w:t xml:space="preserve">  </w:t>
      </w:r>
      <w:r>
        <w:rPr>
          <w:color w:val="0000cd"/>
        </w:rPr>
        <w:t>&lt;</w:t>
      </w:r>
      <w:r>
        <w:rPr>
          <w:color w:val="a52a2a"/>
        </w:rPr>
        <w:t>input</w:t>
      </w:r>
      <w:r>
        <w:rPr>
          <w:color w:val="ff0000"/>
        </w:rPr>
        <w:t xml:space="preserve"> type</w:t>
      </w:r>
      <w:r>
        <w:rPr>
          <w:color w:val="0000cd"/>
        </w:rPr>
        <w:t>="submit"</w:t>
      </w:r>
      <w:r>
        <w:rPr>
          <w:color w:val="ff0000"/>
        </w:rPr>
        <w:t xml:space="preserve"> value</w:t>
      </w:r>
      <w:r>
        <w:rPr>
          <w:color w:val="0000cd"/>
        </w:rPr>
        <w:t>="Submit"&gt;</w:t>
      </w:r>
      <w:r>
        <w:rPr/>
        <w:br w:type="textWrapping"/>
      </w:r>
      <w:r>
        <w:rPr>
          <w:color w:val="0000cd"/>
        </w:rPr>
        <w:t>&lt;</w:t>
      </w:r>
      <w:r>
        <w:rPr>
          <w:color w:val="a52a2a"/>
        </w:rPr>
        <w:t>/form</w:t>
      </w:r>
      <w:r>
        <w:rPr>
          <w:color w:val="0000cd"/>
        </w:rPr>
        <w:t>&gt;</w:t>
      </w:r>
      <w:r>
        <w:t xml:space="preserve"> </w:t>
      </w:r>
    </w:p>
    <w:p>
      <w:pPr>
        <w:pStyle w:val="Heading2"/>
        <w:spacing w:before="0" w:after="0"/>
        <w:rPr/>
      </w:pPr>
      <w:r>
        <w:t>Input Type Radio</w:t>
      </w:r>
    </w:p>
    <w:p>
      <w:pPr>
        <w:pStyle w:val="Normal(Web)"/>
        <w:spacing w:before="0" w:after="0"/>
        <w:rPr/>
      </w:pPr>
      <w:r>
        <w:rPr>
          <w:rStyle w:val="Strong"/>
        </w:rPr>
        <w:t>&lt;input type="radio"&gt;</w:t>
      </w:r>
      <w:r>
        <w:t xml:space="preserve"> defines a </w:t>
      </w:r>
      <w:r>
        <w:rPr>
          <w:rStyle w:val="Strong"/>
        </w:rPr>
        <w:t>radio button</w:t>
      </w:r>
      <w:r>
        <w:t>.</w:t>
      </w:r>
    </w:p>
    <w:p>
      <w:pPr>
        <w:pStyle w:val="Heading3"/>
        <w:spacing w:before="0"/>
        <w:rPr/>
      </w:pPr>
      <w:r>
        <w:t>Example</w:t>
      </w:r>
    </w:p>
    <w:p>
      <w:pPr>
        <w:spacing w:after="0"/>
        <w:rPr/>
      </w:pPr>
      <w:r>
        <w:rPr>
          <w:color w:val="0000cd"/>
        </w:rPr>
        <w:t>&lt;</w:t>
      </w:r>
      <w:r>
        <w:rPr>
          <w:color w:val="a52a2a"/>
        </w:rPr>
        <w:t>form</w:t>
      </w:r>
      <w:r>
        <w:rPr>
          <w:color w:val="0000cd"/>
        </w:rPr>
        <w:t>&gt;</w:t>
      </w:r>
      <w:r>
        <w:rPr/>
        <w:br w:type="textWrapping"/>
      </w:r>
      <w:r>
        <w:t xml:space="preserve">  </w:t>
      </w:r>
      <w:r>
        <w:rPr>
          <w:color w:val="0000cd"/>
        </w:rPr>
        <w:t>&lt;</w:t>
      </w:r>
      <w:r>
        <w:rPr>
          <w:color w:val="a52a2a"/>
        </w:rPr>
        <w:t>input</w:t>
      </w:r>
      <w:r>
        <w:rPr>
          <w:color w:val="ff0000"/>
        </w:rPr>
        <w:t xml:space="preserve"> type</w:t>
      </w:r>
      <w:r>
        <w:rPr>
          <w:color w:val="0000cd"/>
        </w:rPr>
        <w:t>="radio"</w:t>
      </w:r>
      <w:r>
        <w:rPr>
          <w:color w:val="ff0000"/>
        </w:rPr>
        <w:t xml:space="preserve"> name</w:t>
      </w:r>
      <w:r>
        <w:rPr>
          <w:color w:val="0000cd"/>
        </w:rPr>
        <w:t>="gender"</w:t>
      </w:r>
      <w:r>
        <w:rPr>
          <w:color w:val="ff0000"/>
        </w:rPr>
        <w:t xml:space="preserve"> value</w:t>
      </w:r>
      <w:r>
        <w:rPr>
          <w:color w:val="0000cd"/>
        </w:rPr>
        <w:t>="male"</w:t>
      </w:r>
      <w:r>
        <w:rPr>
          <w:color w:val="ff0000"/>
        </w:rPr>
        <w:t xml:space="preserve"> checked</w:t>
      </w:r>
      <w:r>
        <w:rPr>
          <w:color w:val="0000cd"/>
        </w:rPr>
        <w:t>&gt;</w:t>
      </w:r>
      <w:r>
        <w:t xml:space="preserve"> Male</w:t>
      </w:r>
      <w:r>
        <w:rPr>
          <w:color w:val="0000cd"/>
        </w:rPr>
        <w:t>&lt;</w:t>
      </w:r>
      <w:r>
        <w:rPr>
          <w:color w:val="a52a2a"/>
        </w:rPr>
        <w:t>br</w:t>
      </w:r>
      <w:r>
        <w:rPr>
          <w:color w:val="0000cd"/>
        </w:rPr>
        <w:t>&gt;</w:t>
      </w:r>
      <w:r>
        <w:rPr/>
        <w:br w:type="textWrapping"/>
      </w:r>
      <w:r>
        <w:t xml:space="preserve">  </w:t>
      </w:r>
      <w:r>
        <w:rPr>
          <w:color w:val="0000cd"/>
        </w:rPr>
        <w:t>&lt;</w:t>
      </w:r>
      <w:r>
        <w:rPr>
          <w:color w:val="a52a2a"/>
        </w:rPr>
        <w:t>input</w:t>
      </w:r>
      <w:r>
        <w:rPr>
          <w:color w:val="ff0000"/>
        </w:rPr>
        <w:t xml:space="preserve"> type</w:t>
      </w:r>
      <w:r>
        <w:rPr>
          <w:color w:val="0000cd"/>
        </w:rPr>
        <w:t>="radio"</w:t>
      </w:r>
      <w:r>
        <w:rPr>
          <w:color w:val="ff0000"/>
        </w:rPr>
        <w:t xml:space="preserve"> name</w:t>
      </w:r>
      <w:r>
        <w:rPr>
          <w:color w:val="0000cd"/>
        </w:rPr>
        <w:t>="gender"</w:t>
      </w:r>
      <w:r>
        <w:rPr>
          <w:color w:val="ff0000"/>
        </w:rPr>
        <w:t xml:space="preserve"> value</w:t>
      </w:r>
      <w:r>
        <w:rPr>
          <w:color w:val="0000cd"/>
        </w:rPr>
        <w:t>="female"&gt;</w:t>
      </w:r>
      <w:r>
        <w:t xml:space="preserve"> Female</w:t>
      </w:r>
      <w:r>
        <w:rPr>
          <w:color w:val="0000cd"/>
        </w:rPr>
        <w:t>&lt;</w:t>
      </w:r>
      <w:r>
        <w:rPr>
          <w:color w:val="a52a2a"/>
        </w:rPr>
        <w:t>br</w:t>
      </w:r>
      <w:r>
        <w:rPr>
          <w:color w:val="0000cd"/>
        </w:rPr>
        <w:t>&gt;</w:t>
      </w:r>
      <w:r>
        <w:rPr/>
        <w:br w:type="textWrapping"/>
      </w:r>
      <w:r>
        <w:t xml:space="preserve">  </w:t>
      </w:r>
      <w:r>
        <w:rPr>
          <w:color w:val="0000cd"/>
        </w:rPr>
        <w:t>&lt;</w:t>
      </w:r>
      <w:r>
        <w:rPr>
          <w:color w:val="a52a2a"/>
        </w:rPr>
        <w:t>input</w:t>
      </w:r>
      <w:r>
        <w:rPr>
          <w:color w:val="ff0000"/>
        </w:rPr>
        <w:t xml:space="preserve"> type</w:t>
      </w:r>
      <w:r>
        <w:rPr>
          <w:color w:val="0000cd"/>
        </w:rPr>
        <w:t>="radio"</w:t>
      </w:r>
      <w:r>
        <w:rPr>
          <w:color w:val="ff0000"/>
        </w:rPr>
        <w:t xml:space="preserve"> name</w:t>
      </w:r>
      <w:r>
        <w:rPr>
          <w:color w:val="0000cd"/>
        </w:rPr>
        <w:t>="gender"</w:t>
      </w:r>
      <w:r>
        <w:rPr>
          <w:color w:val="ff0000"/>
        </w:rPr>
        <w:t xml:space="preserve"> value</w:t>
      </w:r>
      <w:r>
        <w:rPr>
          <w:color w:val="0000cd"/>
        </w:rPr>
        <w:t>="other"&gt;</w:t>
      </w:r>
      <w:r>
        <w:t xml:space="preserve"> Other</w:t>
      </w:r>
      <w:r>
        <w:rPr/>
        <w:br w:type="textWrapping"/>
      </w:r>
      <w:r>
        <w:rPr>
          <w:color w:val="0000cd"/>
        </w:rPr>
        <w:t>&lt;</w:t>
      </w:r>
      <w:r>
        <w:rPr>
          <w:color w:val="a52a2a"/>
        </w:rPr>
        <w:t>/form</w:t>
      </w:r>
      <w:r>
        <w:rPr>
          <w:color w:val="0000cd"/>
        </w:rPr>
        <w:t>&gt;</w:t>
      </w:r>
      <w:r>
        <w:t xml:space="preserve"> </w:t>
      </w:r>
    </w:p>
    <w:p>
      <w:pPr>
        <w:pStyle w:val="Heading2"/>
        <w:spacing w:before="0" w:after="0"/>
        <w:rPr/>
      </w:pPr>
      <w:r>
        <w:t>Input Type Checkbox</w:t>
      </w:r>
    </w:p>
    <w:p>
      <w:pPr>
        <w:pStyle w:val="Normal(Web)"/>
        <w:spacing w:before="0" w:after="0"/>
        <w:rPr/>
      </w:pPr>
      <w:r>
        <w:rPr>
          <w:rStyle w:val="Strong"/>
        </w:rPr>
        <w:t>&lt;input type="checkbox"&gt;</w:t>
      </w:r>
      <w:r>
        <w:t xml:space="preserve"> defines a </w:t>
      </w:r>
      <w:r>
        <w:rPr>
          <w:rStyle w:val="Strong"/>
        </w:rPr>
        <w:t>checkbox</w:t>
      </w:r>
      <w:r>
        <w:t>.</w:t>
      </w:r>
    </w:p>
    <w:p>
      <w:pPr>
        <w:pStyle w:val="Normal(Web)"/>
        <w:spacing w:before="0" w:after="0"/>
        <w:rPr/>
      </w:pPr>
      <w:r>
        <w:t>Checkboxes let a user select ZERO or MORE options of a limited number of choices.</w:t>
      </w:r>
    </w:p>
    <w:p>
      <w:pPr>
        <w:pStyle w:val="Heading3"/>
        <w:spacing w:before="0"/>
        <w:rPr/>
      </w:pPr>
      <w:r>
        <w:t>Example</w:t>
      </w:r>
    </w:p>
    <w:p>
      <w:pPr>
        <w:spacing w:after="0"/>
        <w:rPr/>
      </w:pPr>
      <w:r>
        <w:rPr>
          <w:color w:val="0000cd"/>
        </w:rPr>
        <w:t>&lt;</w:t>
      </w:r>
      <w:r>
        <w:rPr>
          <w:color w:val="a52a2a"/>
        </w:rPr>
        <w:t>form</w:t>
      </w:r>
      <w:r>
        <w:rPr>
          <w:color w:val="0000cd"/>
        </w:rPr>
        <w:t>&gt;</w:t>
      </w:r>
      <w:r>
        <w:rPr/>
        <w:br w:type="textWrapping"/>
      </w:r>
      <w:r>
        <w:t xml:space="preserve">  </w:t>
      </w:r>
      <w:r>
        <w:rPr>
          <w:color w:val="0000cd"/>
        </w:rPr>
        <w:t>&lt;</w:t>
      </w:r>
      <w:r>
        <w:rPr>
          <w:color w:val="a52a2a"/>
        </w:rPr>
        <w:t>input</w:t>
      </w:r>
      <w:r>
        <w:rPr>
          <w:color w:val="ff0000"/>
        </w:rPr>
        <w:t xml:space="preserve"> type</w:t>
      </w:r>
      <w:r>
        <w:rPr>
          <w:color w:val="0000cd"/>
        </w:rPr>
        <w:t>="checkbox"</w:t>
      </w:r>
      <w:r>
        <w:rPr>
          <w:color w:val="ff0000"/>
        </w:rPr>
        <w:t xml:space="preserve"> name</w:t>
      </w:r>
      <w:r>
        <w:rPr>
          <w:color w:val="0000cd"/>
        </w:rPr>
        <w:t>="vehicle1"</w:t>
      </w:r>
      <w:r>
        <w:rPr>
          <w:color w:val="ff0000"/>
        </w:rPr>
        <w:t xml:space="preserve"> value</w:t>
      </w:r>
      <w:r>
        <w:rPr>
          <w:color w:val="0000cd"/>
        </w:rPr>
        <w:t>="Bike"&gt;</w:t>
      </w:r>
      <w:r>
        <w:t xml:space="preserve"> I have a bike</w:t>
      </w:r>
      <w:r>
        <w:rPr>
          <w:color w:val="0000cd"/>
        </w:rPr>
        <w:t>&lt;</w:t>
      </w:r>
      <w:r>
        <w:rPr>
          <w:color w:val="a52a2a"/>
        </w:rPr>
        <w:t>br</w:t>
      </w:r>
      <w:r>
        <w:rPr>
          <w:color w:val="0000cd"/>
        </w:rPr>
        <w:t>&gt;</w:t>
      </w:r>
      <w:r>
        <w:rPr/>
        <w:br w:type="textWrapping"/>
      </w:r>
      <w:r>
        <w:t xml:space="preserve">  </w:t>
      </w:r>
      <w:r>
        <w:rPr>
          <w:color w:val="0000cd"/>
        </w:rPr>
        <w:t>&lt;</w:t>
      </w:r>
      <w:r>
        <w:rPr>
          <w:color w:val="a52a2a"/>
        </w:rPr>
        <w:t>input</w:t>
      </w:r>
      <w:r>
        <w:rPr>
          <w:color w:val="ff0000"/>
        </w:rPr>
        <w:t xml:space="preserve"> type</w:t>
      </w:r>
      <w:r>
        <w:rPr>
          <w:color w:val="0000cd"/>
        </w:rPr>
        <w:t>="checkbox"</w:t>
      </w:r>
      <w:r>
        <w:rPr>
          <w:color w:val="ff0000"/>
        </w:rPr>
        <w:t xml:space="preserve"> name</w:t>
      </w:r>
      <w:r>
        <w:rPr>
          <w:color w:val="0000cd"/>
        </w:rPr>
        <w:t>="vehicle2"</w:t>
      </w:r>
      <w:r>
        <w:rPr>
          <w:color w:val="ff0000"/>
        </w:rPr>
        <w:t xml:space="preserve"> value</w:t>
      </w:r>
      <w:r>
        <w:rPr>
          <w:color w:val="0000cd"/>
        </w:rPr>
        <w:t>="Car"&gt;</w:t>
      </w:r>
      <w:r>
        <w:t xml:space="preserve"> I have a car </w:t>
      </w:r>
      <w:r>
        <w:rPr/>
        <w:br w:type="textWrapping"/>
      </w:r>
      <w:r>
        <w:rPr>
          <w:color w:val="0000cd"/>
        </w:rPr>
        <w:t>&lt;</w:t>
      </w:r>
      <w:r>
        <w:rPr>
          <w:color w:val="a52a2a"/>
        </w:rPr>
        <w:t>/form</w:t>
      </w:r>
      <w:r>
        <w:rPr>
          <w:color w:val="0000cd"/>
        </w:rPr>
        <w:t>&gt;</w:t>
      </w:r>
      <w:r>
        <w:t xml:space="preserve"> </w:t>
      </w:r>
    </w:p>
    <w:p>
      <w:pPr>
        <w:pStyle w:val="Heading2"/>
        <w:spacing w:before="0" w:after="0"/>
        <w:rPr/>
      </w:pPr>
      <w:r>
        <w:t xml:space="preserve">The </w:t>
      </w:r>
      <w:r>
        <w:t>maxlength</w:t>
      </w:r>
      <w:r>
        <w:t xml:space="preserve"> Attribute</w:t>
      </w:r>
    </w:p>
    <w:p>
      <w:pPr>
        <w:pStyle w:val="Normal(Web)"/>
        <w:spacing w:before="0" w:after="0"/>
        <w:rPr/>
      </w:pPr>
      <w:r>
        <w:t xml:space="preserve">The </w:t>
      </w:r>
      <w:r>
        <w:rPr>
          <w:rStyle w:val="Strong"/>
        </w:rPr>
        <w:t>maxlength</w:t>
      </w:r>
      <w:r>
        <w:t xml:space="preserve"> attribute specifies the maximum allowed length for the input field:</w:t>
      </w:r>
    </w:p>
    <w:p>
      <w:pPr>
        <w:pStyle w:val="Heading3"/>
        <w:spacing w:before="0"/>
        <w:rPr/>
      </w:pPr>
      <w:r>
        <w:t>Example</w:t>
      </w:r>
    </w:p>
    <w:p>
      <w:pPr>
        <w:spacing w:after="0"/>
        <w:rPr/>
      </w:pPr>
      <w:r>
        <w:rPr>
          <w:color w:val="0000cd"/>
        </w:rPr>
        <w:t>&lt;</w:t>
      </w:r>
      <w:r>
        <w:rPr>
          <w:color w:val="a52a2a"/>
        </w:rPr>
        <w:t>form</w:t>
      </w:r>
      <w:r>
        <w:rPr>
          <w:color w:val="ff0000"/>
        </w:rPr>
        <w:t xml:space="preserve"> action</w:t>
      </w:r>
      <w:r>
        <w:rPr>
          <w:color w:val="0000cd"/>
        </w:rPr>
        <w:t>=""&gt;</w:t>
      </w:r>
      <w:r>
        <w:rPr/>
        <w:br w:type="textWrapping"/>
      </w:r>
      <w:r>
        <w:t xml:space="preserve">First </w:t>
      </w:r>
      <w:r>
        <w:t>name:</w:t>
      </w:r>
      <w:r>
        <w:rPr>
          <w:color w:val="0000cd"/>
        </w:rPr>
        <w:t>&lt;</w:t>
      </w:r>
      <w:r>
        <w:rPr>
          <w:color w:val="a52a2a"/>
        </w:rPr>
        <w:t>br</w:t>
      </w:r>
      <w:r>
        <w:rPr>
          <w:color w:val="0000cd"/>
        </w:rPr>
        <w:t>&gt;</w:t>
      </w:r>
      <w:r>
        <w:rPr/>
        <w:br w:type="textWrapping"/>
      </w:r>
      <w:r>
        <w:rPr>
          <w:color w:val="0000cd"/>
        </w:rPr>
        <w:t>&lt;</w:t>
      </w:r>
      <w:r>
        <w:rPr>
          <w:color w:val="a52a2a"/>
        </w:rPr>
        <w:t>input</w:t>
      </w:r>
      <w:r>
        <w:rPr>
          <w:color w:val="ff0000"/>
        </w:rPr>
        <w:t xml:space="preserve"> type</w:t>
      </w:r>
      <w:r>
        <w:rPr>
          <w:color w:val="0000cd"/>
        </w:rPr>
        <w:t>="text"</w:t>
      </w:r>
      <w:r>
        <w:rPr>
          <w:color w:val="ff0000"/>
        </w:rPr>
        <w:t xml:space="preserve"> name</w:t>
      </w:r>
      <w:r>
        <w:rPr>
          <w:color w:val="0000cd"/>
        </w:rPr>
        <w:t>="</w:t>
      </w:r>
      <w:r>
        <w:rPr>
          <w:color w:val="0000cd"/>
        </w:rPr>
        <w:t>firstname</w:t>
      </w:r>
      <w:r>
        <w:rPr>
          <w:color w:val="0000cd"/>
        </w:rPr>
        <w:t>"</w:t>
      </w:r>
      <w:r>
        <w:rPr>
          <w:color w:val="ff0000"/>
        </w:rPr>
        <w:t xml:space="preserve"> </w:t>
      </w:r>
      <w:r>
        <w:rPr>
          <w:color w:val="ff0000"/>
        </w:rPr>
        <w:t>maxlength</w:t>
      </w:r>
      <w:r>
        <w:rPr>
          <w:color w:val="0000cd"/>
        </w:rPr>
        <w:t>="10"&gt;</w:t>
      </w:r>
      <w:r>
        <w:rPr/>
        <w:br w:type="textWrapping"/>
      </w:r>
      <w:r>
        <w:rPr>
          <w:color w:val="0000cd"/>
        </w:rPr>
        <w:t>&lt;</w:t>
      </w:r>
      <w:r>
        <w:rPr>
          <w:color w:val="a52a2a"/>
        </w:rPr>
        <w:t>/form</w:t>
      </w:r>
      <w:r>
        <w:rPr>
          <w:color w:val="0000cd"/>
        </w:rPr>
        <w:t>&gt;</w:t>
      </w:r>
      <w:r>
        <w:t xml:space="preserve"> </w:t>
      </w:r>
    </w:p>
    <w:p>
      <w:pPr>
        <w:pStyle w:val="Heading2"/>
        <w:spacing w:before="0" w:after="0"/>
        <w:rPr/>
      </w:pPr>
      <w:r>
        <w:t xml:space="preserve">The </w:t>
      </w:r>
      <w:r>
        <w:t>formtarget</w:t>
      </w:r>
      <w:r>
        <w:t xml:space="preserve"> Attribute</w:t>
      </w:r>
    </w:p>
    <w:p>
      <w:pPr>
        <w:pStyle w:val="Normal(Web)"/>
        <w:spacing w:before="0" w:after="0"/>
        <w:rPr/>
      </w:pPr>
      <w:r>
        <w:t xml:space="preserve">The </w:t>
      </w:r>
      <w:r>
        <w:rPr>
          <w:rStyle w:val="Strong"/>
        </w:rPr>
        <w:t>formtarget</w:t>
      </w:r>
      <w:r>
        <w:t xml:space="preserve"> attribute specifies a name or a keyword that indicates where to display the response that is received after submitting the form.</w:t>
      </w:r>
    </w:p>
    <w:p>
      <w:pPr>
        <w:pStyle w:val="Normal(Web)"/>
        <w:spacing w:before="0" w:after="0"/>
        <w:rPr/>
      </w:pPr>
      <w:r>
        <w:t xml:space="preserve">The </w:t>
      </w:r>
      <w:r>
        <w:t>formtarget</w:t>
      </w:r>
      <w:r>
        <w:t xml:space="preserve"> attribute overrides the target attribute of the &lt;form&gt; element.</w:t>
      </w:r>
    </w:p>
    <w:p>
      <w:pPr>
        <w:pStyle w:val="Normal(Web)"/>
        <w:spacing w:before="0" w:after="0"/>
        <w:rPr/>
      </w:pPr>
      <w:r>
        <w:t xml:space="preserve">The </w:t>
      </w:r>
      <w:r>
        <w:t>formtarget</w:t>
      </w:r>
      <w:r>
        <w:t xml:space="preserve"> attribute can be used with type="submit" and type="image".</w:t>
      </w:r>
    </w:p>
    <w:p>
      <w:pPr>
        <w:spacing w:after="0"/>
        <w:rPr/>
      </w:pPr>
      <w:r>
        <w:rPr/>
        <w:drawing xmlns:mc="http://schemas.openxmlformats.org/markup-compatibility/2006">
          <wp:inline distT="0" distB="0" distL="0" distR="0">
            <wp:extent cx="190500" cy="1905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rcRect/>
                    <a:stretch>
                      <a:fillRect/>
                    </a:stretch>
                  </pic:blipFill>
                  <pic:spPr>
                    <a:xfrm>
                      <a:off x="0" y="0"/>
                      <a:ext cx="190500" cy="190500"/>
                    </a:xfrm>
                    <a:prstGeom prst="rect">
                      <a:avLst/>
                    </a:prstGeom>
                    <a:noFill/>
                    <a:ln w="9525">
                      <a:noFill/>
                      <a:miter lim="800000"/>
                    </a:ln>
                  </pic:spPr>
                </pic:pic>
              </a:graphicData>
            </a:graphic>
          </wp:inline>
        </w:drawing>
      </w:r>
      <w:r>
        <w:rPr/>
        <w:drawing xmlns:mc="http://schemas.openxmlformats.org/markup-compatibility/2006">
          <wp:inline distT="0" distB="0" distL="0" distR="0">
            <wp:extent cx="190500" cy="1905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srcRect/>
                    <a:stretch>
                      <a:fillRect/>
                    </a:stretch>
                  </pic:blipFill>
                  <pic:spPr>
                    <a:xfrm>
                      <a:off x="0" y="0"/>
                      <a:ext cx="190500" cy="190500"/>
                    </a:xfrm>
                    <a:prstGeom prst="rect">
                      <a:avLst/>
                    </a:prstGeom>
                    <a:noFill/>
                    <a:ln w="9525">
                      <a:noFill/>
                      <a:miter lim="800000"/>
                    </a:ln>
                  </pic:spPr>
                </pic:pic>
              </a:graphicData>
            </a:graphic>
          </wp:inline>
        </w:drawing>
      </w:r>
      <w:r>
        <w:rPr/>
        <w:drawing xmlns:mc="http://schemas.openxmlformats.org/markup-compatibility/2006">
          <wp:inline distT="0" distB="0" distL="0" distR="0">
            <wp:extent cx="190500" cy="1905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srcRect/>
                    <a:stretch>
                      <a:fillRect/>
                    </a:stretch>
                  </pic:blipFill>
                  <pic:spPr>
                    <a:xfrm>
                      <a:off x="0" y="0"/>
                      <a:ext cx="190500" cy="190500"/>
                    </a:xfrm>
                    <a:prstGeom prst="rect">
                      <a:avLst/>
                    </a:prstGeom>
                    <a:noFill/>
                    <a:ln w="9525">
                      <a:noFill/>
                      <a:miter lim="800000"/>
                    </a:ln>
                  </pic:spPr>
                </pic:pic>
              </a:graphicData>
            </a:graphic>
          </wp:inline>
        </w:drawing>
      </w:r>
      <w:r>
        <w:rPr/>
        <w:drawing xmlns:mc="http://schemas.openxmlformats.org/markup-compatibility/2006">
          <wp:inline distT="0" distB="0" distL="0" distR="0">
            <wp:extent cx="190500" cy="19050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srcRect/>
                    <a:stretch>
                      <a:fillRect/>
                    </a:stretch>
                  </pic:blipFill>
                  <pic:spPr>
                    <a:xfrm>
                      <a:off x="0" y="0"/>
                      <a:ext cx="190500" cy="190500"/>
                    </a:xfrm>
                    <a:prstGeom prst="rect">
                      <a:avLst/>
                    </a:prstGeom>
                    <a:noFill/>
                    <a:ln w="9525">
                      <a:noFill/>
                      <a:miter lim="800000"/>
                    </a:ln>
                  </pic:spPr>
                </pic:pic>
              </a:graphicData>
            </a:graphic>
          </wp:inline>
        </w:drawing>
      </w:r>
      <w:r>
        <w:rPr/>
        <w:drawing xmlns:mc="http://schemas.openxmlformats.org/markup-compatibility/2006">
          <wp:inline distT="0" distB="0" distL="0" distR="0">
            <wp:extent cx="190500" cy="19050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srcRect/>
                    <a:stretch>
                      <a:fillRect/>
                    </a:stretch>
                  </pic:blipFill>
                  <pic:spPr>
                    <a:xfrm>
                      <a:off x="0" y="0"/>
                      <a:ext cx="190500" cy="190500"/>
                    </a:xfrm>
                    <a:prstGeom prst="rect">
                      <a:avLst/>
                    </a:prstGeom>
                    <a:noFill/>
                    <a:ln w="9525">
                      <a:noFill/>
                      <a:miter lim="800000"/>
                    </a:ln>
                  </pic:spPr>
                </pic:pic>
              </a:graphicData>
            </a:graphic>
          </wp:inline>
        </w:drawing>
      </w:r>
    </w:p>
    <w:p>
      <w:pPr>
        <w:pStyle w:val="Heading3"/>
        <w:spacing w:before="0"/>
        <w:rPr/>
      </w:pPr>
      <w:r>
        <w:t>Example</w:t>
      </w:r>
    </w:p>
    <w:p>
      <w:pPr>
        <w:pStyle w:val="Normal(Web)"/>
        <w:spacing w:before="0" w:after="0"/>
        <w:rPr/>
      </w:pPr>
      <w:r>
        <w:t>A form with two submit</w:t>
      </w:r>
      <w:r>
        <w:t xml:space="preserve"> buttons, with different target windows:</w:t>
      </w:r>
    </w:p>
    <w:p>
      <w:pPr>
        <w:spacing w:after="0"/>
        <w:rPr/>
      </w:pPr>
      <w:r>
        <w:rPr>
          <w:color w:val="0000cd"/>
        </w:rPr>
        <w:t>&lt;</w:t>
      </w:r>
      <w:r>
        <w:rPr>
          <w:color w:val="a52a2a"/>
        </w:rPr>
        <w:t>form</w:t>
      </w:r>
      <w:r>
        <w:rPr>
          <w:color w:val="ff0000"/>
        </w:rPr>
        <w:t xml:space="preserve"> action</w:t>
      </w:r>
      <w:r>
        <w:rPr>
          <w:color w:val="0000cd"/>
        </w:rPr>
        <w:t>="/action_page.php"&gt;</w:t>
      </w:r>
      <w:r>
        <w:rPr/>
        <w:br w:type="textWrapping"/>
      </w:r>
      <w:r>
        <w:t xml:space="preserve">  First name: </w:t>
      </w:r>
      <w:r>
        <w:rPr>
          <w:color w:val="0000cd"/>
        </w:rPr>
        <w:t>&lt;</w:t>
      </w:r>
      <w:r>
        <w:rPr>
          <w:color w:val="a52a2a"/>
        </w:rPr>
        <w:t>input</w:t>
      </w:r>
      <w:r>
        <w:rPr>
          <w:color w:val="ff0000"/>
        </w:rPr>
        <w:t xml:space="preserve"> type</w:t>
      </w:r>
      <w:r>
        <w:rPr>
          <w:color w:val="0000cd"/>
        </w:rPr>
        <w:t>="text"</w:t>
      </w:r>
      <w:r>
        <w:rPr>
          <w:color w:val="ff0000"/>
        </w:rPr>
        <w:t xml:space="preserve"> name</w:t>
      </w:r>
      <w:r>
        <w:rPr>
          <w:color w:val="0000cd"/>
        </w:rPr>
        <w:t>="</w:t>
      </w:r>
      <w:r>
        <w:rPr>
          <w:color w:val="0000cd"/>
        </w:rPr>
        <w:t>fname</w:t>
      </w:r>
      <w:r>
        <w:rPr>
          <w:color w:val="0000cd"/>
        </w:rPr>
        <w:t>"&gt;&lt;</w:t>
      </w:r>
      <w:r>
        <w:rPr>
          <w:color w:val="a52a2a"/>
        </w:rPr>
        <w:t>br</w:t>
      </w:r>
      <w:r>
        <w:rPr>
          <w:color w:val="0000cd"/>
        </w:rPr>
        <w:t>&gt;</w:t>
      </w:r>
      <w:r>
        <w:rPr/>
        <w:br w:type="textWrapping"/>
      </w:r>
      <w:r>
        <w:t xml:space="preserve">  Last name: </w:t>
      </w:r>
      <w:r>
        <w:rPr>
          <w:color w:val="0000cd"/>
        </w:rPr>
        <w:t>&lt;</w:t>
      </w:r>
      <w:r>
        <w:rPr>
          <w:color w:val="a52a2a"/>
        </w:rPr>
        <w:t>input</w:t>
      </w:r>
      <w:r>
        <w:rPr>
          <w:color w:val="ff0000"/>
        </w:rPr>
        <w:t xml:space="preserve"> type</w:t>
      </w:r>
      <w:r>
        <w:rPr>
          <w:color w:val="0000cd"/>
        </w:rPr>
        <w:t>="text"</w:t>
      </w:r>
      <w:r>
        <w:rPr>
          <w:color w:val="ff0000"/>
        </w:rPr>
        <w:t xml:space="preserve"> name</w:t>
      </w:r>
      <w:r>
        <w:rPr>
          <w:color w:val="0000cd"/>
        </w:rPr>
        <w:t>="</w:t>
      </w:r>
      <w:r>
        <w:rPr>
          <w:color w:val="0000cd"/>
        </w:rPr>
        <w:t>lname</w:t>
      </w:r>
      <w:r>
        <w:rPr>
          <w:color w:val="0000cd"/>
        </w:rPr>
        <w:t>"&gt;&lt;</w:t>
      </w:r>
      <w:r>
        <w:rPr>
          <w:color w:val="a52a2a"/>
        </w:rPr>
        <w:t>br</w:t>
      </w:r>
      <w:r>
        <w:rPr>
          <w:color w:val="0000cd"/>
        </w:rPr>
        <w:t>&gt;</w:t>
      </w:r>
    </w:p>
    <w:p>
      <w:pPr>
        <w:spacing w:after="0"/>
        <w:rPr/>
      </w:pPr>
    </w:p>
    <w:p>
      <w:pPr>
        <w:spacing w:after="0"/>
        <w:rPr/>
      </w:pPr>
    </w:p>
    <w:p>
      <w:pPr>
        <w:spacing w:after="0"/>
        <w:rPr/>
      </w:pPr>
    </w:p>
    <w:p>
      <w:pPr>
        <w:spacing w:after="0"/>
        <w:rPr/>
      </w:pPr>
    </w:p>
    <w:p>
      <w:pPr>
        <w:spacing w:after="0" w:line="240" w:lineRule="auto"/>
        <w:rPr>
          <w:rFonts w:ascii="Times New Roman" w:cs="Times New Roman" w:hAnsi="Times New Roman"/>
          <w:b/>
          <w:sz w:val="28"/>
          <w:szCs w:val="28"/>
        </w:rPr>
      </w:pPr>
      <w:r>
        <w:rPr/>
        <w:br w:type="column"/>
      </w:r>
      <w:r>
        <w:rPr>
          <w:rFonts w:ascii="Times New Roman" w:cs="Times New Roman" w:hAnsi="Times New Roman"/>
          <w:b/>
          <w:sz w:val="28"/>
          <w:szCs w:val="28"/>
        </w:rPr>
        <w:t>HTML tags vs. elements vs. attributes</w:t>
      </w:r>
    </w:p>
    <w:p>
      <w:pPr>
        <w:pStyle w:val="Preamble"/>
        <w:spacing w:before="0" w:after="0"/>
        <w:rPr>
          <w:sz w:val="22"/>
          <w:szCs w:val="22"/>
        </w:rPr>
      </w:pPr>
      <w:r>
        <w:rPr>
          <w:sz w:val="22"/>
          <w:szCs w:val="22"/>
        </w:rPr>
        <w:t xml:space="preserve">When talking (or writing) about HTML, it is common for many people to refer to just about </w:t>
      </w:r>
      <w:r>
        <w:rPr>
          <w:rStyle w:val="Strong"/>
          <w:sz w:val="22"/>
          <w:szCs w:val="22"/>
        </w:rPr>
        <w:t>everything</w:t>
      </w:r>
      <w:r>
        <w:rPr>
          <w:sz w:val="22"/>
          <w:szCs w:val="22"/>
        </w:rPr>
        <w:t xml:space="preserve"> as "tags" instead of using the proper terms: "tag", "element", and "attribute". A lot of the time what the author really means can be figured out by looking at the context, but sometimes it can be confusing.</w:t>
      </w:r>
    </w:p>
    <w:p>
      <w:pPr>
        <w:pStyle w:val="Normal(Web)"/>
        <w:spacing w:before="0" w:after="0"/>
        <w:rPr>
          <w:sz w:val="22"/>
          <w:szCs w:val="22"/>
        </w:rPr>
      </w:pPr>
      <w:r>
        <w:rPr>
          <w:sz w:val="22"/>
          <w:szCs w:val="22"/>
        </w:rPr>
        <w:t>Using the correct terminology is not very difficult. It will also make it easier for others to correctly interpret what you mean, not to mention lend more credibility to what you have to say. This is pretty basic knowledge, but in case you need to refresh your memory I've written a quick explanation of tags, elements, and attributes in HTML.</w:t>
      </w:r>
    </w:p>
    <w:p>
      <w:pPr>
        <w:pStyle w:val="Heading2"/>
        <w:spacing w:before="0" w:after="0"/>
        <w:rPr>
          <w:sz w:val="22"/>
          <w:szCs w:val="22"/>
        </w:rPr>
      </w:pPr>
      <w:r>
        <w:rPr>
          <w:sz w:val="22"/>
          <w:szCs w:val="22"/>
        </w:rPr>
        <w:t>HTML elements</w:t>
      </w:r>
    </w:p>
    <w:p>
      <w:pPr>
        <w:pStyle w:val="Normal(Web)"/>
        <w:spacing w:before="0" w:after="0"/>
        <w:rPr>
          <w:sz w:val="22"/>
          <w:szCs w:val="22"/>
        </w:rPr>
      </w:pPr>
      <w:r>
        <w:rPr>
          <w:sz w:val="22"/>
          <w:szCs w:val="22"/>
        </w:rPr>
        <w:t>An element in HTML represents some kind of structure or semantics and generally consists of a start tag, content, and an end tag. The following is a paragraph element:</w:t>
      </w:r>
    </w:p>
    <w:p>
      <w:pPr>
        <w:pStyle w:val="HTMLPreformatted"/>
        <w:rPr>
          <w:rStyle w:val="HTMLCode"/>
          <w:sz w:val="22"/>
          <w:szCs w:val="22"/>
        </w:rPr>
      </w:pPr>
      <w:r>
        <w:rPr>
          <w:rStyle w:val="HTMLCode"/>
          <w:sz w:val="22"/>
          <w:szCs w:val="22"/>
        </w:rPr>
        <w:t>&lt;p&gt;</w:t>
      </w:r>
    </w:p>
    <w:p>
      <w:pPr>
        <w:pStyle w:val="HTMLPreformatted"/>
        <w:rPr>
          <w:rStyle w:val="HTMLCode"/>
          <w:sz w:val="22"/>
          <w:szCs w:val="22"/>
        </w:rPr>
      </w:pPr>
      <w:r>
        <w:rPr>
          <w:rStyle w:val="HTMLCode"/>
          <w:sz w:val="22"/>
          <w:szCs w:val="22"/>
        </w:rPr>
        <w:t>This is the content of the paragraph element.</w:t>
      </w:r>
    </w:p>
    <w:p>
      <w:pPr>
        <w:pStyle w:val="HTMLPreformatted"/>
        <w:rPr>
          <w:sz w:val="22"/>
          <w:szCs w:val="22"/>
        </w:rPr>
      </w:pPr>
      <w:r>
        <w:rPr>
          <w:rStyle w:val="HTMLCode"/>
          <w:sz w:val="22"/>
          <w:szCs w:val="22"/>
        </w:rPr>
        <w:t>&lt;/p&gt;</w:t>
      </w:r>
    </w:p>
    <w:p>
      <w:pPr>
        <w:pStyle w:val="Heading2"/>
        <w:spacing w:before="0" w:after="0"/>
        <w:rPr>
          <w:sz w:val="22"/>
          <w:szCs w:val="22"/>
        </w:rPr>
      </w:pPr>
      <w:r>
        <w:rPr>
          <w:sz w:val="22"/>
          <w:szCs w:val="22"/>
        </w:rPr>
        <w:t>HTML tags</w:t>
      </w:r>
    </w:p>
    <w:p>
      <w:pPr>
        <w:pStyle w:val="Normal(Web)"/>
        <w:spacing w:before="0" w:after="0"/>
        <w:rPr>
          <w:sz w:val="22"/>
          <w:szCs w:val="22"/>
        </w:rPr>
      </w:pPr>
      <w:r>
        <w:rPr>
          <w:sz w:val="22"/>
          <w:szCs w:val="22"/>
        </w:rPr>
        <w:t>Tags are used to mark up the start and end of an HTML element.</w:t>
      </w:r>
    </w:p>
    <w:p>
      <w:pPr>
        <w:pStyle w:val="Normal(Web)"/>
        <w:spacing w:before="0" w:after="0"/>
        <w:rPr>
          <w:sz w:val="22"/>
          <w:szCs w:val="22"/>
        </w:rPr>
      </w:pPr>
      <w:r>
        <w:rPr>
          <w:sz w:val="22"/>
          <w:szCs w:val="22"/>
        </w:rPr>
        <w:t xml:space="preserve">A start tag consists of an opening </w:t>
      </w:r>
      <w:r>
        <w:fldChar w:fldCharType="begin"/>
      </w:r>
      <w:r>
        <w:instrText xml:space="preserve">HYPERLINK "http://www.answers.com/angle+bracket" </w:instrText>
      </w:r>
      <w:r>
        <w:fldChar w:fldCharType="separate"/>
      </w:r>
      <w:r>
        <w:rPr>
          <w:rStyle w:val="Hyperlink"/>
          <w:sz w:val="22"/>
          <w:szCs w:val="22"/>
        </w:rPr>
        <w:t>angle bracket</w:t>
      </w:r>
      <w:r>
        <w:fldChar w:fldCharType="end"/>
      </w:r>
      <w:r>
        <w:rPr>
          <w:sz w:val="22"/>
          <w:szCs w:val="22"/>
        </w:rPr>
        <w:t xml:space="preserve"> (</w:t>
      </w:r>
      <w:r>
        <w:rPr>
          <w:rStyle w:val="HTMLCode"/>
          <w:sz w:val="22"/>
          <w:szCs w:val="22"/>
        </w:rPr>
        <w:t>&lt;</w:t>
      </w:r>
      <w:r>
        <w:rPr>
          <w:sz w:val="22"/>
          <w:szCs w:val="22"/>
        </w:rPr>
        <w:t>) followed by the element name, zero or more space separated attribute/value pairs, and a closing angle bracket (</w:t>
      </w:r>
      <w:r>
        <w:rPr>
          <w:rStyle w:val="HTMLCode"/>
          <w:sz w:val="22"/>
          <w:szCs w:val="22"/>
        </w:rPr>
        <w:t>&gt;</w:t>
      </w:r>
      <w:r>
        <w:rPr>
          <w:sz w:val="22"/>
          <w:szCs w:val="22"/>
        </w:rPr>
        <w:t>).</w:t>
      </w:r>
    </w:p>
    <w:p>
      <w:pPr>
        <w:pStyle w:val="Normal(Web)"/>
        <w:spacing w:before="0" w:after="0"/>
        <w:rPr>
          <w:sz w:val="22"/>
          <w:szCs w:val="22"/>
        </w:rPr>
      </w:pPr>
      <w:r>
        <w:rPr>
          <w:sz w:val="22"/>
          <w:szCs w:val="22"/>
        </w:rPr>
        <w:t>A start tag with no attributes:</w:t>
      </w:r>
    </w:p>
    <w:p>
      <w:pPr>
        <w:pStyle w:val="HTMLPreformatted"/>
        <w:rPr>
          <w:sz w:val="22"/>
          <w:szCs w:val="22"/>
        </w:rPr>
      </w:pPr>
      <w:r>
        <w:rPr>
          <w:rStyle w:val="HTMLCode"/>
          <w:sz w:val="22"/>
          <w:szCs w:val="22"/>
        </w:rPr>
        <w:t>&lt;p&gt;</w:t>
      </w:r>
    </w:p>
    <w:p>
      <w:pPr>
        <w:pStyle w:val="Normal(Web)"/>
        <w:spacing w:before="0" w:after="0"/>
        <w:rPr>
          <w:sz w:val="22"/>
          <w:szCs w:val="22"/>
        </w:rPr>
      </w:pPr>
      <w:r>
        <w:rPr>
          <w:sz w:val="22"/>
          <w:szCs w:val="22"/>
        </w:rPr>
        <w:t>A start tag with an attribute:</w:t>
      </w:r>
    </w:p>
    <w:p>
      <w:pPr>
        <w:pStyle w:val="HTMLPreformatted"/>
        <w:rPr>
          <w:sz w:val="22"/>
          <w:szCs w:val="22"/>
        </w:rPr>
      </w:pPr>
      <w:r>
        <w:rPr>
          <w:rStyle w:val="HTMLCode"/>
          <w:sz w:val="22"/>
          <w:szCs w:val="22"/>
        </w:rPr>
        <w:t>&lt;p class="info"&gt;</w:t>
      </w:r>
    </w:p>
    <w:p>
      <w:pPr>
        <w:pStyle w:val="Normal(Web)"/>
        <w:spacing w:before="0" w:after="0"/>
        <w:rPr>
          <w:sz w:val="22"/>
          <w:szCs w:val="22"/>
        </w:rPr>
      </w:pPr>
      <w:r>
        <w:rPr>
          <w:sz w:val="22"/>
          <w:szCs w:val="22"/>
        </w:rPr>
        <w:t>End tags consist of an opening angle bracket followed by a forward slash, the element name, and a closing angle bracket:</w:t>
      </w:r>
    </w:p>
    <w:p>
      <w:pPr>
        <w:pStyle w:val="HTMLPreformatted"/>
        <w:rPr>
          <w:sz w:val="22"/>
          <w:szCs w:val="22"/>
        </w:rPr>
      </w:pPr>
      <w:r>
        <w:rPr>
          <w:rStyle w:val="HTMLCode"/>
          <w:sz w:val="22"/>
          <w:szCs w:val="22"/>
        </w:rPr>
        <w:t>&lt;/p&gt;</w:t>
      </w:r>
    </w:p>
    <w:p>
      <w:pPr>
        <w:pStyle w:val="Normal(Web)"/>
        <w:spacing w:before="0" w:after="0"/>
        <w:rPr>
          <w:sz w:val="22"/>
          <w:szCs w:val="22"/>
        </w:rPr>
      </w:pPr>
      <w:r>
        <w:rPr>
          <w:sz w:val="22"/>
          <w:szCs w:val="22"/>
        </w:rPr>
        <w:t>There are also some elements that are empty, meaning that they only consist of a single tag and do not have any content. In HTML, such tags look just like opening tags:</w:t>
      </w:r>
    </w:p>
    <w:p>
      <w:pPr>
        <w:pStyle w:val="HTMLPreformatted"/>
        <w:rPr>
          <w:sz w:val="22"/>
          <w:szCs w:val="22"/>
        </w:rPr>
      </w:pPr>
      <w:r>
        <w:rPr>
          <w:rStyle w:val="HTMLCode"/>
          <w:sz w:val="22"/>
          <w:szCs w:val="22"/>
        </w:rPr>
        <w:t>&lt;</w:t>
      </w:r>
      <w:r>
        <w:rPr>
          <w:rStyle w:val="HTMLCode"/>
          <w:sz w:val="22"/>
          <w:szCs w:val="22"/>
        </w:rPr>
        <w:t>br</w:t>
      </w:r>
      <w:r>
        <w:rPr>
          <w:rStyle w:val="HTMLCode"/>
          <w:sz w:val="22"/>
          <w:szCs w:val="22"/>
        </w:rPr>
        <w:t>&gt;</w:t>
      </w:r>
    </w:p>
    <w:p>
      <w:pPr>
        <w:pStyle w:val="Normal(Web)"/>
        <w:spacing w:before="0" w:after="0"/>
        <w:rPr>
          <w:sz w:val="22"/>
          <w:szCs w:val="22"/>
        </w:rPr>
      </w:pPr>
      <w:r>
        <w:rPr>
          <w:sz w:val="22"/>
          <w:szCs w:val="22"/>
        </w:rPr>
        <w:t xml:space="preserve">The syntax is slightly different in XHTML. Empty elements must either have an end tag or the start tag must end with </w:t>
      </w:r>
      <w:r>
        <w:rPr>
          <w:rStyle w:val="HTMLCode"/>
          <w:sz w:val="22"/>
          <w:szCs w:val="22"/>
        </w:rPr>
        <w:t>/&gt;</w:t>
      </w:r>
      <w:r>
        <w:rPr>
          <w:sz w:val="22"/>
          <w:szCs w:val="22"/>
        </w:rPr>
        <w:t xml:space="preserve">. In order to ensure backward compatibility with HTML the most common way of writing empty elements in XHTML is to use </w:t>
      </w:r>
      <w:r>
        <w:rPr>
          <w:sz w:val="22"/>
          <w:szCs w:val="22"/>
        </w:rPr>
        <w:t>minimised</w:t>
      </w:r>
      <w:r>
        <w:rPr>
          <w:sz w:val="22"/>
          <w:szCs w:val="22"/>
        </w:rPr>
        <w:t xml:space="preserve"> tag syntax with a space before the trailing </w:t>
      </w:r>
      <w:r>
        <w:rPr>
          <w:rStyle w:val="HTMLCode"/>
          <w:sz w:val="22"/>
          <w:szCs w:val="22"/>
        </w:rPr>
        <w:t>/&gt;</w:t>
      </w:r>
      <w:r>
        <w:rPr>
          <w:sz w:val="22"/>
          <w:szCs w:val="22"/>
        </w:rPr>
        <w:t>:</w:t>
      </w:r>
    </w:p>
    <w:p>
      <w:pPr>
        <w:pStyle w:val="HTMLPreformatted"/>
        <w:rPr>
          <w:sz w:val="22"/>
          <w:szCs w:val="22"/>
        </w:rPr>
      </w:pPr>
      <w:r>
        <w:rPr>
          <w:rStyle w:val="HTMLCode"/>
          <w:sz w:val="22"/>
          <w:szCs w:val="22"/>
        </w:rPr>
        <w:t>&lt;</w:t>
      </w:r>
      <w:r>
        <w:rPr>
          <w:rStyle w:val="HTMLCode"/>
          <w:sz w:val="22"/>
          <w:szCs w:val="22"/>
        </w:rPr>
        <w:t>br</w:t>
      </w:r>
      <w:r>
        <w:rPr>
          <w:rStyle w:val="HTMLCode"/>
          <w:sz w:val="22"/>
          <w:szCs w:val="22"/>
        </w:rPr>
        <w:t xml:space="preserve"> /&gt;</w:t>
      </w:r>
    </w:p>
    <w:p>
      <w:pPr>
        <w:pStyle w:val="Heading2"/>
        <w:spacing w:before="0" w:after="0"/>
        <w:rPr>
          <w:sz w:val="22"/>
          <w:szCs w:val="22"/>
        </w:rPr>
      </w:pPr>
      <w:r>
        <w:rPr>
          <w:sz w:val="22"/>
          <w:szCs w:val="22"/>
        </w:rPr>
        <w:t>HTML attributes</w:t>
      </w:r>
    </w:p>
    <w:p>
      <w:pPr>
        <w:pStyle w:val="Normal(Web)"/>
        <w:spacing w:before="0" w:after="0"/>
        <w:rPr>
          <w:sz w:val="22"/>
          <w:szCs w:val="22"/>
        </w:rPr>
      </w:pPr>
      <w:r>
        <w:rPr>
          <w:sz w:val="22"/>
          <w:szCs w:val="22"/>
        </w:rPr>
        <w:t>An attribute defines a property for an element, consists of an attribute/value pair, and appears within the element's start tag. An element's start tag may contain any number of space separated attribute/value pairs.</w:t>
      </w:r>
    </w:p>
    <w:p>
      <w:pPr>
        <w:pStyle w:val="Normal(Web)"/>
        <w:spacing w:before="0" w:after="0"/>
        <w:rPr>
          <w:sz w:val="22"/>
          <w:szCs w:val="22"/>
        </w:rPr>
      </w:pPr>
      <w:r>
        <w:rPr>
          <w:sz w:val="22"/>
          <w:szCs w:val="22"/>
        </w:rPr>
        <w:t xml:space="preserve">The most popular misuse of the term "tag" is referring to alt attributes as "alt tags". There is no such thing in HTML. </w:t>
      </w:r>
      <w:r>
        <w:rPr>
          <w:rStyle w:val="Strong"/>
          <w:sz w:val="22"/>
          <w:szCs w:val="22"/>
        </w:rPr>
        <w:t>Alt is an attribute, not a tag.</w:t>
      </w:r>
    </w:p>
    <w:p>
      <w:pPr>
        <w:pStyle w:val="HTMLPreformatted"/>
        <w:rPr>
          <w:sz w:val="22"/>
          <w:szCs w:val="22"/>
        </w:rPr>
      </w:pPr>
      <w:r>
        <w:rPr>
          <w:rStyle w:val="HTMLCode"/>
          <w:sz w:val="22"/>
          <w:szCs w:val="22"/>
        </w:rPr>
        <w:t>&lt;</w:t>
      </w:r>
      <w:r>
        <w:rPr>
          <w:rStyle w:val="HTMLCode"/>
          <w:sz w:val="22"/>
          <w:szCs w:val="22"/>
        </w:rPr>
        <w:t>img</w:t>
      </w:r>
      <w:r>
        <w:rPr>
          <w:rStyle w:val="HTMLCode"/>
          <w:sz w:val="22"/>
          <w:szCs w:val="22"/>
        </w:rPr>
        <w:t xml:space="preserve"> </w:t>
      </w:r>
      <w:r>
        <w:rPr>
          <w:rStyle w:val="HTMLCode"/>
          <w:sz w:val="22"/>
          <w:szCs w:val="22"/>
        </w:rPr>
        <w:t>src</w:t>
      </w:r>
      <w:r>
        <w:rPr>
          <w:rStyle w:val="HTMLCode"/>
          <w:sz w:val="22"/>
          <w:szCs w:val="22"/>
        </w:rPr>
        <w:t xml:space="preserve">="foobar.gif" alt="A </w:t>
      </w:r>
      <w:r>
        <w:rPr>
          <w:rStyle w:val="HTMLCode"/>
          <w:sz w:val="22"/>
          <w:szCs w:val="22"/>
        </w:rPr>
        <w:t>foo</w:t>
      </w:r>
      <w:r>
        <w:rPr>
          <w:rStyle w:val="HTMLCode"/>
          <w:sz w:val="22"/>
          <w:szCs w:val="22"/>
        </w:rPr>
        <w:t xml:space="preserve"> can be balanced on a bar by placing its </w:t>
      </w:r>
      <w:r>
        <w:rPr>
          <w:rStyle w:val="HTMLCode"/>
          <w:sz w:val="22"/>
          <w:szCs w:val="22"/>
        </w:rPr>
        <w:t>fubar</w:t>
      </w:r>
      <w:r>
        <w:rPr>
          <w:rStyle w:val="HTMLCode"/>
          <w:sz w:val="22"/>
          <w:szCs w:val="22"/>
        </w:rPr>
        <w:t xml:space="preserve"> on the bar's </w:t>
      </w:r>
      <w:r>
        <w:rPr>
          <w:rStyle w:val="HTMLCode"/>
          <w:sz w:val="22"/>
          <w:szCs w:val="22"/>
        </w:rPr>
        <w:t>foobar</w:t>
      </w:r>
      <w:r>
        <w:rPr>
          <w:rStyle w:val="HTMLCode"/>
          <w:sz w:val="22"/>
          <w:szCs w:val="22"/>
        </w:rPr>
        <w:t>."&gt;</w:t>
      </w:r>
    </w:p>
    <w:p>
      <w:pPr>
        <w:pStyle w:val="Heading2"/>
        <w:spacing w:before="0" w:after="0"/>
        <w:rPr>
          <w:sz w:val="22"/>
          <w:szCs w:val="22"/>
        </w:rPr>
      </w:pPr>
      <w:r>
        <w:rPr>
          <w:sz w:val="22"/>
          <w:szCs w:val="22"/>
        </w:rPr>
        <w:t>Document sections</w:t>
      </w:r>
    </w:p>
    <w:p>
      <w:pPr>
        <w:pStyle w:val="Normal(Web)"/>
        <w:spacing w:before="0" w:after="0"/>
        <w:rPr>
          <w:sz w:val="22"/>
          <w:szCs w:val="22"/>
        </w:rPr>
      </w:pPr>
      <w:r>
        <w:rPr>
          <w:sz w:val="22"/>
          <w:szCs w:val="22"/>
        </w:rPr>
        <w:t xml:space="preserve">Another related term is "section". An HTML document is divided into a "head" section (the contents of the </w:t>
      </w:r>
      <w:r>
        <w:rPr>
          <w:rStyle w:val="HTMLCode"/>
          <w:sz w:val="22"/>
          <w:szCs w:val="22"/>
        </w:rPr>
        <w:t>head</w:t>
      </w:r>
      <w:r>
        <w:rPr>
          <w:sz w:val="22"/>
          <w:szCs w:val="22"/>
        </w:rPr>
        <w:t xml:space="preserve"> element) and a "body" section (the contents of the </w:t>
      </w:r>
      <w:r>
        <w:rPr>
          <w:rStyle w:val="HTMLCode"/>
          <w:sz w:val="22"/>
          <w:szCs w:val="22"/>
        </w:rPr>
        <w:t>body</w:t>
      </w:r>
      <w:r>
        <w:rPr>
          <w:sz w:val="22"/>
          <w:szCs w:val="22"/>
        </w:rPr>
        <w:t xml:space="preserve"> element).</w:t>
      </w:r>
    </w:p>
    <w:p>
      <w:pPr>
        <w:pStyle w:val="Heading2"/>
        <w:spacing w:before="0" w:after="0"/>
        <w:rPr>
          <w:sz w:val="22"/>
          <w:szCs w:val="22"/>
        </w:rPr>
      </w:pPr>
      <w:r>
        <w:rPr>
          <w:sz w:val="22"/>
          <w:szCs w:val="22"/>
        </w:rPr>
        <w:t>Not nitpicking</w:t>
      </w:r>
    </w:p>
    <w:p>
      <w:pPr>
        <w:pStyle w:val="Normal(Web)"/>
        <w:spacing w:before="0" w:after="0"/>
        <w:rPr>
          <w:sz w:val="22"/>
          <w:szCs w:val="22"/>
        </w:rPr>
      </w:pPr>
      <w:r>
        <w:rPr>
          <w:sz w:val="22"/>
          <w:szCs w:val="22"/>
        </w:rPr>
        <w:t>You may call this nitpicking, but I don't think it is. Sure, most of the time people will understand what you mean even if you call everything a "tag". But by using the correct terminology you reduce the risk of being misunderstood, and you will sound more professional, so you really have nothing to lose by learning the difference.</w:t>
      </w:r>
    </w:p>
    <w:p>
      <w:pPr>
        <w:spacing w:after="0" w:line="240" w:lineRule="auto"/>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4000acff" w:usb2="00000001" w:usb3="00000000" w:csb0="0000019f" w:csb1="00000000"/>
  </w:font>
  <w:font w:name="Cambria">
    <w:panose1 w:val="02040503050406030204"/>
    <w:charset w:val="00"/>
    <w:family w:val="roman"/>
    <w:pitch w:val="variable"/>
    <w:sig w:usb0="00000000" w:usb1="400004ff" w:usb2="00000000" w:usb3="00000000" w:csb0="0000019f" w:csb1="00000000"/>
  </w:font>
  <w:font w:name="Tahoma">
    <w:panose1 w:val="020b0604030504040204"/>
    <w:charset w:val="00"/>
    <w:family w:val="swiss"/>
    <w:pitch w:val="variable"/>
    <w:sig w:usb0="00000000" w:usb1="00000000" w:usb2="00000029"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endnotePr/>
  <w:compat/>
  <w:rsids>
    <w:rsidRoot w:val="001950E6"/>
    <w:rsid w:val="000A1E4B"/>
    <w:rsid w:val="000A251D"/>
    <w:rsid w:val="000F7FDA"/>
    <w:rsid w:val="00122E15"/>
    <w:rsid w:val="001950E6"/>
    <w:rsid w:val="001F22A4"/>
    <w:rsid w:val="001F5554"/>
    <w:rsid w:val="001F61A6"/>
    <w:rsid w:val="00230EA7"/>
    <w:rsid w:val="002C7BE9"/>
    <w:rsid w:val="002F2B7B"/>
    <w:rsid w:val="002F4DB3"/>
    <w:rsid w:val="003372C0"/>
    <w:rsid w:val="00354D4E"/>
    <w:rsid w:val="003E6C7D"/>
    <w:rsid w:val="0043509D"/>
    <w:rsid w:val="004678F1"/>
    <w:rsid w:val="004778A0"/>
    <w:rsid w:val="00483A4A"/>
    <w:rsid w:val="005579A7"/>
    <w:rsid w:val="005A7DD1"/>
    <w:rsid w:val="005E4A30"/>
    <w:rsid w:val="006F56FC"/>
    <w:rsid w:val="00745C59"/>
    <w:rsid w:val="007D4873"/>
    <w:rsid w:val="007D6820"/>
    <w:rsid w:val="007E7DBD"/>
    <w:rsid w:val="00865E12"/>
    <w:rsid w:val="008D1801"/>
    <w:rsid w:val="008D77E0"/>
    <w:rsid w:val="00927316"/>
    <w:rsid w:val="00967E0E"/>
    <w:rsid w:val="00A03700"/>
    <w:rsid w:val="00A06712"/>
    <w:rsid w:val="00A77DE8"/>
    <w:rsid w:val="00B0563B"/>
    <w:rsid w:val="00B14887"/>
    <w:rsid w:val="00B14D98"/>
    <w:rsid w:val="00C537EC"/>
    <w:rsid w:val="00CD6BE3"/>
    <w:rsid w:val="00D33752"/>
    <w:rsid w:val="00D965BD"/>
    <w:rsid w:val="00DA5893"/>
    <w:rsid w:val="00DD7D41"/>
    <w:rsid w:val="00DE0C02"/>
    <w:rsid w:val="00E65EB2"/>
    <w:rsid w:val="00EA3085"/>
    <w:rsid w:val="00FC1487"/>
    <w:rsid w:val="00FD3FE0"/>
    <w:rsid w:val="00FE55D6"/>
    <w:rsid w:val="00FF1612"/>
    <w:rsid w:val="00FF1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link w:val="Heading2Char"/>
    <w:uiPriority w:val="9"/>
    <w:qFormat w:val="on"/>
    <w:pPr>
      <w:spacing w:before="100" w:after="100" w:line="240" w:lineRule="auto"/>
    </w:pPr>
    <w:rPr>
      <w:rFonts w:ascii="Times New Roman" w:cs="Times New Roman" w:eastAsia="Times New Roman" w:hAnsi="Times New Roman"/>
      <w:b/>
      <w:bCs/>
      <w:sz w:val="36"/>
      <w:szCs w:val="3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2Char">
    <w:name w:val="Heading 2 Char"/>
    <w:basedOn w:val="DefaultParagraphFont"/>
    <w:link w:val="Heading2"/>
    <w:uiPriority w:val="9"/>
    <w:rPr>
      <w:rFonts w:ascii="Times New Roman" w:cs="Times New Roman" w:eastAsia="Times New Roman" w:hAnsi="Times New Roman"/>
      <w:b/>
      <w:bCs/>
      <w:sz w:val="36"/>
      <w:szCs w:val="36"/>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on"/>
    <w:rPr>
      <w:b/>
      <w:bCs/>
    </w:rPr>
  </w:style>
  <w:style w:type="character" w:customStyle="1" w:styleId="Heading3Char">
    <w:name w:val="Heading 3 Char"/>
    <w:basedOn w:val="DefaultParagraphFont"/>
    <w:link w:val="Heading3"/>
    <w:uiPriority w:val="9"/>
    <w:semiHidden w:val="on"/>
    <w:rPr>
      <w:rFonts w:asciiTheme="majorHAnsi" w:cstheme="majorBidi" w:eastAsiaTheme="majorEastAsia" w:hAnsiTheme="majorHAnsi"/>
      <w:b/>
      <w:bCs/>
      <w:color w:val="4f81bd" w:themeColor="accent1"/>
    </w:rPr>
  </w:style>
  <w:style w:type="character" w:styleId="Emphasis">
    <w:name w:val="Emphasis"/>
    <w:basedOn w:val="DefaultParagraphFont"/>
    <w:uiPriority w:val="20"/>
    <w:qFormat w:val="on"/>
    <w:rPr>
      <w:i/>
      <w:iCs/>
    </w:rPr>
  </w:style>
  <w:style w:type="paragraph" w:styleId="ListParagraph">
    <w:name w:val="List Paragraph"/>
    <w:basedOn w:val="Normal"/>
    <w:uiPriority w:val="34"/>
    <w:qFormat w:val="on"/>
    <w:pPr>
      <w:ind w:left="720"/>
      <w:contextualSpacing w:val="on"/>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Color_h1">
    <w:name w:val="Color_h1"/>
    <w:basedOn w:val="DefaultParagraphFont"/>
    <w:uiPriority w:val="99"/>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paragraph" w:customStyle="1" w:styleId="Preamble">
    <w:name w:val="Preamble"/>
    <w:basedOn w:val="Normal"/>
    <w:uiPriority w:val="99"/>
    <w:pPr>
      <w:spacing w:before="100" w:after="100"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on"/>
    <w:unhideWhenUsed w:val="on"/>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customStyle="1" w:styleId="HTMLPreformattedChar">
    <w:name w:val="HTML Preformatted Char"/>
    <w:basedOn w:val="DefaultParagraphFont"/>
    <w:link w:val="HTMLPreformatted"/>
    <w:uiPriority w:val="99"/>
    <w:semiHidden w:val="on"/>
    <w:rPr>
      <w:rFonts w:ascii="Courier New" w:cs="Courier New" w:eastAsia="Times New Roman" w:hAnsi="Courier New"/>
      <w:sz w:val="20"/>
      <w:szCs w:val="20"/>
    </w:rPr>
  </w:style>
  <w:style w:type="character" w:styleId="HTMLCode">
    <w:name w:val="HTML Code"/>
    <w:basedOn w:val="DefaultParagraphFont"/>
    <w:uiPriority w:val="99"/>
    <w:semiHidden w:val="on"/>
    <w:unhideWhenUsed w:val="on"/>
    <w:unhideWhenUsed w:val="on"/>
    <w:rPr>
      <w:rFonts w:ascii="Courier New" w:cs="Courier New" w:eastAsia="Times New Roman" w:hAnsi="Courier New"/>
      <w:sz w:val="20"/>
      <w:szCs w:val="20"/>
    </w:rPr>
  </w:style>
  <w:style w:type="character" w:styleId="Hyperlink">
    <w:name w:val="Hyperlink"/>
    <w:basedOn w:val="DefaultParagraphFont"/>
    <w:uiPriority w:val="99"/>
    <w:semiHidden w:val="on"/>
    <w:unhideWhenUsed w:val="on"/>
    <w:unhideWhenUsed w:val="on"/>
    <w:rPr>
      <w:color w:val="0000ff"/>
      <w:u w:val="single"/>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r="http://schemas.openxmlformats.org/officeDocument/2006/relationships" xmlns:w="http://schemas.openxmlformats.org/wordprocessingml/2006/main">
  <w:divs>
    <w:div w:id="9796718">
      <w:bodyDiv w:val="1"/>
      <w:marLeft w:val="0"/>
      <w:marRight w:val="0"/>
      <w:marTop w:val="0"/>
      <w:marBottom w:val="0"/>
      <w:divBdr>
        <w:top w:val="none" w:sz="0" w:space="0" w:color="auto"/>
        <w:left w:val="none" w:sz="0" w:space="0" w:color="auto"/>
        <w:bottom w:val="none" w:sz="0" w:space="0" w:color="auto"/>
        <w:right w:val="none" w:sz="0" w:space="0" w:color="auto"/>
      </w:divBdr>
    </w:div>
    <w:div w:id="25840373">
      <w:bodyDiv w:val="1"/>
      <w:marLeft w:val="0"/>
      <w:marRight w:val="0"/>
      <w:marTop w:val="0"/>
      <w:marBottom w:val="0"/>
      <w:divBdr>
        <w:top w:val="none" w:sz="0" w:space="0" w:color="auto"/>
        <w:left w:val="none" w:sz="0" w:space="0" w:color="auto"/>
        <w:bottom w:val="none" w:sz="0" w:space="0" w:color="auto"/>
        <w:right w:val="none" w:sz="0" w:space="0" w:color="auto"/>
      </w:divBdr>
      <w:divsChild>
        <w:div w:id="1497573445">
          <w:marLeft w:val="0"/>
          <w:marRight w:val="0"/>
          <w:marTop w:val="0"/>
          <w:marBottom w:val="0"/>
          <w:divBdr>
            <w:top w:val="none" w:sz="0" w:space="0" w:color="auto"/>
            <w:left w:val="none" w:sz="0" w:space="0" w:color="auto"/>
            <w:bottom w:val="none" w:sz="0" w:space="0" w:color="auto"/>
            <w:right w:val="none" w:sz="0" w:space="0" w:color="auto"/>
          </w:divBdr>
          <w:divsChild>
            <w:div w:id="1145781411">
              <w:marLeft w:val="0"/>
              <w:marRight w:val="0"/>
              <w:marTop w:val="0"/>
              <w:marBottom w:val="0"/>
              <w:divBdr>
                <w:top w:val="none" w:sz="0" w:space="0" w:color="auto"/>
                <w:left w:val="none" w:sz="0" w:space="0" w:color="auto"/>
                <w:bottom w:val="none" w:sz="0" w:space="0" w:color="auto"/>
                <w:right w:val="none" w:sz="0" w:space="0" w:color="auto"/>
              </w:divBdr>
            </w:div>
          </w:divsChild>
        </w:div>
        <w:div w:id="287980788">
          <w:marLeft w:val="0"/>
          <w:marRight w:val="0"/>
          <w:marTop w:val="0"/>
          <w:marBottom w:val="0"/>
          <w:divBdr>
            <w:top w:val="none" w:sz="0" w:space="0" w:color="auto"/>
            <w:left w:val="none" w:sz="0" w:space="0" w:color="auto"/>
            <w:bottom w:val="none" w:sz="0" w:space="0" w:color="auto"/>
            <w:right w:val="none" w:sz="0" w:space="0" w:color="auto"/>
          </w:divBdr>
          <w:divsChild>
            <w:div w:id="18078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9530">
      <w:bodyDiv w:val="1"/>
      <w:marLeft w:val="0"/>
      <w:marRight w:val="0"/>
      <w:marTop w:val="0"/>
      <w:marBottom w:val="0"/>
      <w:divBdr>
        <w:top w:val="none" w:sz="0" w:space="0" w:color="auto"/>
        <w:left w:val="none" w:sz="0" w:space="0" w:color="auto"/>
        <w:bottom w:val="none" w:sz="0" w:space="0" w:color="auto"/>
        <w:right w:val="none" w:sz="0" w:space="0" w:color="auto"/>
      </w:divBdr>
      <w:divsChild>
        <w:div w:id="1566526516">
          <w:marLeft w:val="0"/>
          <w:marRight w:val="0"/>
          <w:marTop w:val="0"/>
          <w:marBottom w:val="0"/>
          <w:divBdr>
            <w:top w:val="none" w:sz="0" w:space="0" w:color="auto"/>
            <w:left w:val="none" w:sz="0" w:space="0" w:color="auto"/>
            <w:bottom w:val="none" w:sz="0" w:space="0" w:color="auto"/>
            <w:right w:val="none" w:sz="0" w:space="0" w:color="auto"/>
          </w:divBdr>
          <w:divsChild>
            <w:div w:id="15519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2770">
      <w:bodyDiv w:val="1"/>
      <w:marLeft w:val="0"/>
      <w:marRight w:val="0"/>
      <w:marTop w:val="0"/>
      <w:marBottom w:val="0"/>
      <w:divBdr>
        <w:top w:val="none" w:sz="0" w:space="0" w:color="auto"/>
        <w:left w:val="none" w:sz="0" w:space="0" w:color="auto"/>
        <w:bottom w:val="none" w:sz="0" w:space="0" w:color="auto"/>
        <w:right w:val="none" w:sz="0" w:space="0" w:color="auto"/>
      </w:divBdr>
    </w:div>
    <w:div w:id="292568029">
      <w:bodyDiv w:val="1"/>
      <w:marLeft w:val="0"/>
      <w:marRight w:val="0"/>
      <w:marTop w:val="0"/>
      <w:marBottom w:val="0"/>
      <w:divBdr>
        <w:top w:val="none" w:sz="0" w:space="0" w:color="auto"/>
        <w:left w:val="none" w:sz="0" w:space="0" w:color="auto"/>
        <w:bottom w:val="none" w:sz="0" w:space="0" w:color="auto"/>
        <w:right w:val="none" w:sz="0" w:space="0" w:color="auto"/>
      </w:divBdr>
      <w:divsChild>
        <w:div w:id="881794274">
          <w:marLeft w:val="0"/>
          <w:marRight w:val="0"/>
          <w:marTop w:val="0"/>
          <w:marBottom w:val="0"/>
          <w:divBdr>
            <w:top w:val="none" w:sz="0" w:space="0" w:color="auto"/>
            <w:left w:val="none" w:sz="0" w:space="0" w:color="auto"/>
            <w:bottom w:val="none" w:sz="0" w:space="0" w:color="auto"/>
            <w:right w:val="none" w:sz="0" w:space="0" w:color="auto"/>
          </w:divBdr>
          <w:divsChild>
            <w:div w:id="21139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4023">
      <w:bodyDiv w:val="1"/>
      <w:marLeft w:val="0"/>
      <w:marRight w:val="0"/>
      <w:marTop w:val="0"/>
      <w:marBottom w:val="0"/>
      <w:divBdr>
        <w:top w:val="none" w:sz="0" w:space="0" w:color="auto"/>
        <w:left w:val="none" w:sz="0" w:space="0" w:color="auto"/>
        <w:bottom w:val="none" w:sz="0" w:space="0" w:color="auto"/>
        <w:right w:val="none" w:sz="0" w:space="0" w:color="auto"/>
      </w:divBdr>
      <w:divsChild>
        <w:div w:id="285737871">
          <w:marLeft w:val="0"/>
          <w:marRight w:val="0"/>
          <w:marTop w:val="0"/>
          <w:marBottom w:val="0"/>
          <w:divBdr>
            <w:top w:val="none" w:sz="0" w:space="0" w:color="auto"/>
            <w:left w:val="none" w:sz="0" w:space="0" w:color="auto"/>
            <w:bottom w:val="none" w:sz="0" w:space="0" w:color="auto"/>
            <w:right w:val="none" w:sz="0" w:space="0" w:color="auto"/>
          </w:divBdr>
          <w:divsChild>
            <w:div w:id="20267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0224">
      <w:bodyDiv w:val="1"/>
      <w:marLeft w:val="0"/>
      <w:marRight w:val="0"/>
      <w:marTop w:val="0"/>
      <w:marBottom w:val="0"/>
      <w:divBdr>
        <w:top w:val="none" w:sz="0" w:space="0" w:color="auto"/>
        <w:left w:val="none" w:sz="0" w:space="0" w:color="auto"/>
        <w:bottom w:val="none" w:sz="0" w:space="0" w:color="auto"/>
        <w:right w:val="none" w:sz="0" w:space="0" w:color="auto"/>
      </w:divBdr>
      <w:divsChild>
        <w:div w:id="606694071">
          <w:marLeft w:val="0"/>
          <w:marRight w:val="0"/>
          <w:marTop w:val="0"/>
          <w:marBottom w:val="0"/>
          <w:divBdr>
            <w:top w:val="none" w:sz="0" w:space="0" w:color="auto"/>
            <w:left w:val="none" w:sz="0" w:space="0" w:color="auto"/>
            <w:bottom w:val="none" w:sz="0" w:space="0" w:color="auto"/>
            <w:right w:val="none" w:sz="0" w:space="0" w:color="auto"/>
          </w:divBdr>
          <w:divsChild>
            <w:div w:id="2766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553">
      <w:bodyDiv w:val="1"/>
      <w:marLeft w:val="0"/>
      <w:marRight w:val="0"/>
      <w:marTop w:val="0"/>
      <w:marBottom w:val="0"/>
      <w:divBdr>
        <w:top w:val="none" w:sz="0" w:space="0" w:color="auto"/>
        <w:left w:val="none" w:sz="0" w:space="0" w:color="auto"/>
        <w:bottom w:val="none" w:sz="0" w:space="0" w:color="auto"/>
        <w:right w:val="none" w:sz="0" w:space="0" w:color="auto"/>
      </w:divBdr>
      <w:divsChild>
        <w:div w:id="1671717839">
          <w:marLeft w:val="0"/>
          <w:marRight w:val="0"/>
          <w:marTop w:val="0"/>
          <w:marBottom w:val="0"/>
          <w:divBdr>
            <w:top w:val="none" w:sz="0" w:space="0" w:color="auto"/>
            <w:left w:val="none" w:sz="0" w:space="0" w:color="auto"/>
            <w:bottom w:val="none" w:sz="0" w:space="0" w:color="auto"/>
            <w:right w:val="none" w:sz="0" w:space="0" w:color="auto"/>
          </w:divBdr>
          <w:divsChild>
            <w:div w:id="16000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909">
      <w:bodyDiv w:val="1"/>
      <w:marLeft w:val="0"/>
      <w:marRight w:val="0"/>
      <w:marTop w:val="0"/>
      <w:marBottom w:val="0"/>
      <w:divBdr>
        <w:top w:val="none" w:sz="0" w:space="0" w:color="auto"/>
        <w:left w:val="none" w:sz="0" w:space="0" w:color="auto"/>
        <w:bottom w:val="none" w:sz="0" w:space="0" w:color="auto"/>
        <w:right w:val="none" w:sz="0" w:space="0" w:color="auto"/>
      </w:divBdr>
      <w:divsChild>
        <w:div w:id="717823879">
          <w:marLeft w:val="0"/>
          <w:marRight w:val="0"/>
          <w:marTop w:val="0"/>
          <w:marBottom w:val="0"/>
          <w:divBdr>
            <w:top w:val="none" w:sz="0" w:space="0" w:color="auto"/>
            <w:left w:val="none" w:sz="0" w:space="0" w:color="auto"/>
            <w:bottom w:val="none" w:sz="0" w:space="0" w:color="auto"/>
            <w:right w:val="none" w:sz="0" w:space="0" w:color="auto"/>
          </w:divBdr>
          <w:divsChild>
            <w:div w:id="15730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40">
      <w:bodyDiv w:val="1"/>
      <w:marLeft w:val="0"/>
      <w:marRight w:val="0"/>
      <w:marTop w:val="0"/>
      <w:marBottom w:val="0"/>
      <w:divBdr>
        <w:top w:val="none" w:sz="0" w:space="0" w:color="auto"/>
        <w:left w:val="none" w:sz="0" w:space="0" w:color="auto"/>
        <w:bottom w:val="none" w:sz="0" w:space="0" w:color="auto"/>
        <w:right w:val="none" w:sz="0" w:space="0" w:color="auto"/>
      </w:divBdr>
      <w:divsChild>
        <w:div w:id="4132889">
          <w:marLeft w:val="0"/>
          <w:marRight w:val="0"/>
          <w:marTop w:val="0"/>
          <w:marBottom w:val="0"/>
          <w:divBdr>
            <w:top w:val="none" w:sz="0" w:space="0" w:color="auto"/>
            <w:left w:val="none" w:sz="0" w:space="0" w:color="auto"/>
            <w:bottom w:val="none" w:sz="0" w:space="0" w:color="auto"/>
            <w:right w:val="none" w:sz="0" w:space="0" w:color="auto"/>
          </w:divBdr>
          <w:divsChild>
            <w:div w:id="528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5566">
      <w:bodyDiv w:val="1"/>
      <w:marLeft w:val="0"/>
      <w:marRight w:val="0"/>
      <w:marTop w:val="0"/>
      <w:marBottom w:val="0"/>
      <w:divBdr>
        <w:top w:val="none" w:sz="0" w:space="0" w:color="auto"/>
        <w:left w:val="none" w:sz="0" w:space="0" w:color="auto"/>
        <w:bottom w:val="none" w:sz="0" w:space="0" w:color="auto"/>
        <w:right w:val="none" w:sz="0" w:space="0" w:color="auto"/>
      </w:divBdr>
      <w:divsChild>
        <w:div w:id="1936546950">
          <w:marLeft w:val="0"/>
          <w:marRight w:val="0"/>
          <w:marTop w:val="0"/>
          <w:marBottom w:val="0"/>
          <w:divBdr>
            <w:top w:val="none" w:sz="0" w:space="0" w:color="auto"/>
            <w:left w:val="none" w:sz="0" w:space="0" w:color="auto"/>
            <w:bottom w:val="none" w:sz="0" w:space="0" w:color="auto"/>
            <w:right w:val="none" w:sz="0" w:space="0" w:color="auto"/>
          </w:divBdr>
          <w:divsChild>
            <w:div w:id="5116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011">
      <w:bodyDiv w:val="1"/>
      <w:marLeft w:val="0"/>
      <w:marRight w:val="0"/>
      <w:marTop w:val="0"/>
      <w:marBottom w:val="0"/>
      <w:divBdr>
        <w:top w:val="none" w:sz="0" w:space="0" w:color="auto"/>
        <w:left w:val="none" w:sz="0" w:space="0" w:color="auto"/>
        <w:bottom w:val="none" w:sz="0" w:space="0" w:color="auto"/>
        <w:right w:val="none" w:sz="0" w:space="0" w:color="auto"/>
      </w:divBdr>
      <w:divsChild>
        <w:div w:id="789201328">
          <w:marLeft w:val="0"/>
          <w:marRight w:val="0"/>
          <w:marTop w:val="0"/>
          <w:marBottom w:val="0"/>
          <w:divBdr>
            <w:top w:val="none" w:sz="0" w:space="0" w:color="auto"/>
            <w:left w:val="none" w:sz="0" w:space="0" w:color="auto"/>
            <w:bottom w:val="none" w:sz="0" w:space="0" w:color="auto"/>
            <w:right w:val="none" w:sz="0" w:space="0" w:color="auto"/>
          </w:divBdr>
        </w:div>
      </w:divsChild>
    </w:div>
    <w:div w:id="789592364">
      <w:bodyDiv w:val="1"/>
      <w:marLeft w:val="0"/>
      <w:marRight w:val="0"/>
      <w:marTop w:val="0"/>
      <w:marBottom w:val="0"/>
      <w:divBdr>
        <w:top w:val="none" w:sz="0" w:space="0" w:color="auto"/>
        <w:left w:val="none" w:sz="0" w:space="0" w:color="auto"/>
        <w:bottom w:val="none" w:sz="0" w:space="0" w:color="auto"/>
        <w:right w:val="none" w:sz="0" w:space="0" w:color="auto"/>
      </w:divBdr>
      <w:divsChild>
        <w:div w:id="1729573916">
          <w:marLeft w:val="0"/>
          <w:marRight w:val="0"/>
          <w:marTop w:val="0"/>
          <w:marBottom w:val="0"/>
          <w:divBdr>
            <w:top w:val="none" w:sz="0" w:space="0" w:color="auto"/>
            <w:left w:val="none" w:sz="0" w:space="0" w:color="auto"/>
            <w:bottom w:val="none" w:sz="0" w:space="0" w:color="auto"/>
            <w:right w:val="none" w:sz="0" w:space="0" w:color="auto"/>
          </w:divBdr>
          <w:divsChild>
            <w:div w:id="2485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0276">
      <w:bodyDiv w:val="1"/>
      <w:marLeft w:val="0"/>
      <w:marRight w:val="0"/>
      <w:marTop w:val="0"/>
      <w:marBottom w:val="0"/>
      <w:divBdr>
        <w:top w:val="none" w:sz="0" w:space="0" w:color="auto"/>
        <w:left w:val="none" w:sz="0" w:space="0" w:color="auto"/>
        <w:bottom w:val="none" w:sz="0" w:space="0" w:color="auto"/>
        <w:right w:val="none" w:sz="0" w:space="0" w:color="auto"/>
      </w:divBdr>
      <w:divsChild>
        <w:div w:id="1353217794">
          <w:marLeft w:val="0"/>
          <w:marRight w:val="0"/>
          <w:marTop w:val="0"/>
          <w:marBottom w:val="0"/>
          <w:divBdr>
            <w:top w:val="none" w:sz="0" w:space="0" w:color="auto"/>
            <w:left w:val="none" w:sz="0" w:space="0" w:color="auto"/>
            <w:bottom w:val="none" w:sz="0" w:space="0" w:color="auto"/>
            <w:right w:val="none" w:sz="0" w:space="0" w:color="auto"/>
          </w:divBdr>
          <w:divsChild>
            <w:div w:id="869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7319">
      <w:bodyDiv w:val="1"/>
      <w:marLeft w:val="0"/>
      <w:marRight w:val="0"/>
      <w:marTop w:val="0"/>
      <w:marBottom w:val="0"/>
      <w:divBdr>
        <w:top w:val="none" w:sz="0" w:space="0" w:color="auto"/>
        <w:left w:val="none" w:sz="0" w:space="0" w:color="auto"/>
        <w:bottom w:val="none" w:sz="0" w:space="0" w:color="auto"/>
        <w:right w:val="none" w:sz="0" w:space="0" w:color="auto"/>
      </w:divBdr>
    </w:div>
    <w:div w:id="1121147515">
      <w:bodyDiv w:val="1"/>
      <w:marLeft w:val="0"/>
      <w:marRight w:val="0"/>
      <w:marTop w:val="0"/>
      <w:marBottom w:val="0"/>
      <w:divBdr>
        <w:top w:val="none" w:sz="0" w:space="0" w:color="auto"/>
        <w:left w:val="none" w:sz="0" w:space="0" w:color="auto"/>
        <w:bottom w:val="none" w:sz="0" w:space="0" w:color="auto"/>
        <w:right w:val="none" w:sz="0" w:space="0" w:color="auto"/>
      </w:divBdr>
      <w:divsChild>
        <w:div w:id="605425076">
          <w:marLeft w:val="0"/>
          <w:marRight w:val="0"/>
          <w:marTop w:val="0"/>
          <w:marBottom w:val="0"/>
          <w:divBdr>
            <w:top w:val="none" w:sz="0" w:space="0" w:color="auto"/>
            <w:left w:val="none" w:sz="0" w:space="0" w:color="auto"/>
            <w:bottom w:val="none" w:sz="0" w:space="0" w:color="auto"/>
            <w:right w:val="none" w:sz="0" w:space="0" w:color="auto"/>
          </w:divBdr>
          <w:divsChild>
            <w:div w:id="14784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043">
      <w:bodyDiv w:val="1"/>
      <w:marLeft w:val="0"/>
      <w:marRight w:val="0"/>
      <w:marTop w:val="0"/>
      <w:marBottom w:val="0"/>
      <w:divBdr>
        <w:top w:val="none" w:sz="0" w:space="0" w:color="auto"/>
        <w:left w:val="none" w:sz="0" w:space="0" w:color="auto"/>
        <w:bottom w:val="none" w:sz="0" w:space="0" w:color="auto"/>
        <w:right w:val="none" w:sz="0" w:space="0" w:color="auto"/>
      </w:divBdr>
    </w:div>
    <w:div w:id="1135878326">
      <w:bodyDiv w:val="1"/>
      <w:marLeft w:val="0"/>
      <w:marRight w:val="0"/>
      <w:marTop w:val="0"/>
      <w:marBottom w:val="0"/>
      <w:divBdr>
        <w:top w:val="none" w:sz="0" w:space="0" w:color="auto"/>
        <w:left w:val="none" w:sz="0" w:space="0" w:color="auto"/>
        <w:bottom w:val="none" w:sz="0" w:space="0" w:color="auto"/>
        <w:right w:val="none" w:sz="0" w:space="0" w:color="auto"/>
      </w:divBdr>
      <w:divsChild>
        <w:div w:id="582958196">
          <w:marLeft w:val="0"/>
          <w:marRight w:val="0"/>
          <w:marTop w:val="0"/>
          <w:marBottom w:val="0"/>
          <w:divBdr>
            <w:top w:val="none" w:sz="0" w:space="0" w:color="auto"/>
            <w:left w:val="none" w:sz="0" w:space="0" w:color="auto"/>
            <w:bottom w:val="none" w:sz="0" w:space="0" w:color="auto"/>
            <w:right w:val="none" w:sz="0" w:space="0" w:color="auto"/>
          </w:divBdr>
          <w:divsChild>
            <w:div w:id="7569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8112">
      <w:bodyDiv w:val="1"/>
      <w:marLeft w:val="0"/>
      <w:marRight w:val="0"/>
      <w:marTop w:val="0"/>
      <w:marBottom w:val="0"/>
      <w:divBdr>
        <w:top w:val="none" w:sz="0" w:space="0" w:color="auto"/>
        <w:left w:val="none" w:sz="0" w:space="0" w:color="auto"/>
        <w:bottom w:val="none" w:sz="0" w:space="0" w:color="auto"/>
        <w:right w:val="none" w:sz="0" w:space="0" w:color="auto"/>
      </w:divBdr>
      <w:divsChild>
        <w:div w:id="75053545">
          <w:marLeft w:val="0"/>
          <w:marRight w:val="0"/>
          <w:marTop w:val="0"/>
          <w:marBottom w:val="0"/>
          <w:divBdr>
            <w:top w:val="none" w:sz="0" w:space="0" w:color="auto"/>
            <w:left w:val="none" w:sz="0" w:space="0" w:color="auto"/>
            <w:bottom w:val="none" w:sz="0" w:space="0" w:color="auto"/>
            <w:right w:val="none" w:sz="0" w:space="0" w:color="auto"/>
          </w:divBdr>
          <w:divsChild>
            <w:div w:id="5876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1053">
      <w:bodyDiv w:val="1"/>
      <w:marLeft w:val="0"/>
      <w:marRight w:val="0"/>
      <w:marTop w:val="0"/>
      <w:marBottom w:val="0"/>
      <w:divBdr>
        <w:top w:val="none" w:sz="0" w:space="0" w:color="auto"/>
        <w:left w:val="none" w:sz="0" w:space="0" w:color="auto"/>
        <w:bottom w:val="none" w:sz="0" w:space="0" w:color="auto"/>
        <w:right w:val="none" w:sz="0" w:space="0" w:color="auto"/>
      </w:divBdr>
      <w:divsChild>
        <w:div w:id="118426299">
          <w:marLeft w:val="0"/>
          <w:marRight w:val="0"/>
          <w:marTop w:val="0"/>
          <w:marBottom w:val="0"/>
          <w:divBdr>
            <w:top w:val="none" w:sz="0" w:space="0" w:color="auto"/>
            <w:left w:val="none" w:sz="0" w:space="0" w:color="auto"/>
            <w:bottom w:val="none" w:sz="0" w:space="0" w:color="auto"/>
            <w:right w:val="none" w:sz="0" w:space="0" w:color="auto"/>
          </w:divBdr>
          <w:divsChild>
            <w:div w:id="14049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163">
      <w:bodyDiv w:val="1"/>
      <w:marLeft w:val="0"/>
      <w:marRight w:val="0"/>
      <w:marTop w:val="0"/>
      <w:marBottom w:val="0"/>
      <w:divBdr>
        <w:top w:val="none" w:sz="0" w:space="0" w:color="auto"/>
        <w:left w:val="none" w:sz="0" w:space="0" w:color="auto"/>
        <w:bottom w:val="none" w:sz="0" w:space="0" w:color="auto"/>
        <w:right w:val="none" w:sz="0" w:space="0" w:color="auto"/>
      </w:divBdr>
      <w:divsChild>
        <w:div w:id="1513371096">
          <w:marLeft w:val="0"/>
          <w:marRight w:val="0"/>
          <w:marTop w:val="0"/>
          <w:marBottom w:val="0"/>
          <w:divBdr>
            <w:top w:val="none" w:sz="0" w:space="0" w:color="auto"/>
            <w:left w:val="none" w:sz="0" w:space="0" w:color="auto"/>
            <w:bottom w:val="none" w:sz="0" w:space="0" w:color="auto"/>
            <w:right w:val="none" w:sz="0" w:space="0" w:color="auto"/>
          </w:divBdr>
          <w:divsChild>
            <w:div w:id="19932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159">
      <w:bodyDiv w:val="1"/>
      <w:marLeft w:val="0"/>
      <w:marRight w:val="0"/>
      <w:marTop w:val="0"/>
      <w:marBottom w:val="0"/>
      <w:divBdr>
        <w:top w:val="none" w:sz="0" w:space="0" w:color="auto"/>
        <w:left w:val="none" w:sz="0" w:space="0" w:color="auto"/>
        <w:bottom w:val="none" w:sz="0" w:space="0" w:color="auto"/>
        <w:right w:val="none" w:sz="0" w:space="0" w:color="auto"/>
      </w:divBdr>
      <w:divsChild>
        <w:div w:id="1855800373">
          <w:marLeft w:val="0"/>
          <w:marRight w:val="0"/>
          <w:marTop w:val="0"/>
          <w:marBottom w:val="0"/>
          <w:divBdr>
            <w:top w:val="none" w:sz="0" w:space="0" w:color="auto"/>
            <w:left w:val="none" w:sz="0" w:space="0" w:color="auto"/>
            <w:bottom w:val="none" w:sz="0" w:space="0" w:color="auto"/>
            <w:right w:val="none" w:sz="0" w:space="0" w:color="auto"/>
          </w:divBdr>
          <w:divsChild>
            <w:div w:id="15142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9065">
      <w:bodyDiv w:val="1"/>
      <w:marLeft w:val="0"/>
      <w:marRight w:val="0"/>
      <w:marTop w:val="0"/>
      <w:marBottom w:val="0"/>
      <w:divBdr>
        <w:top w:val="none" w:sz="0" w:space="0" w:color="auto"/>
        <w:left w:val="none" w:sz="0" w:space="0" w:color="auto"/>
        <w:bottom w:val="none" w:sz="0" w:space="0" w:color="auto"/>
        <w:right w:val="none" w:sz="0" w:space="0" w:color="auto"/>
      </w:divBdr>
      <w:divsChild>
        <w:div w:id="1401519695">
          <w:marLeft w:val="0"/>
          <w:marRight w:val="0"/>
          <w:marTop w:val="0"/>
          <w:marBottom w:val="0"/>
          <w:divBdr>
            <w:top w:val="none" w:sz="0" w:space="0" w:color="auto"/>
            <w:left w:val="none" w:sz="0" w:space="0" w:color="auto"/>
            <w:bottom w:val="none" w:sz="0" w:space="0" w:color="auto"/>
            <w:right w:val="none" w:sz="0" w:space="0" w:color="auto"/>
          </w:divBdr>
          <w:divsChild>
            <w:div w:id="14911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6429">
      <w:bodyDiv w:val="1"/>
      <w:marLeft w:val="0"/>
      <w:marRight w:val="0"/>
      <w:marTop w:val="0"/>
      <w:marBottom w:val="0"/>
      <w:divBdr>
        <w:top w:val="none" w:sz="0" w:space="0" w:color="auto"/>
        <w:left w:val="none" w:sz="0" w:space="0" w:color="auto"/>
        <w:bottom w:val="none" w:sz="0" w:space="0" w:color="auto"/>
        <w:right w:val="none" w:sz="0" w:space="0" w:color="auto"/>
      </w:divBdr>
      <w:divsChild>
        <w:div w:id="218129871">
          <w:marLeft w:val="0"/>
          <w:marRight w:val="0"/>
          <w:marTop w:val="0"/>
          <w:marBottom w:val="0"/>
          <w:divBdr>
            <w:top w:val="none" w:sz="0" w:space="0" w:color="auto"/>
            <w:left w:val="none" w:sz="0" w:space="0" w:color="auto"/>
            <w:bottom w:val="none" w:sz="0" w:space="0" w:color="auto"/>
            <w:right w:val="none" w:sz="0" w:space="0" w:color="auto"/>
          </w:divBdr>
          <w:divsChild>
            <w:div w:id="1516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17">
      <w:bodyDiv w:val="1"/>
      <w:marLeft w:val="0"/>
      <w:marRight w:val="0"/>
      <w:marTop w:val="0"/>
      <w:marBottom w:val="0"/>
      <w:divBdr>
        <w:top w:val="none" w:sz="0" w:space="0" w:color="auto"/>
        <w:left w:val="none" w:sz="0" w:space="0" w:color="auto"/>
        <w:bottom w:val="none" w:sz="0" w:space="0" w:color="auto"/>
        <w:right w:val="none" w:sz="0" w:space="0" w:color="auto"/>
      </w:divBdr>
      <w:divsChild>
        <w:div w:id="1918972800">
          <w:marLeft w:val="0"/>
          <w:marRight w:val="0"/>
          <w:marTop w:val="0"/>
          <w:marBottom w:val="0"/>
          <w:divBdr>
            <w:top w:val="none" w:sz="0" w:space="0" w:color="auto"/>
            <w:left w:val="none" w:sz="0" w:space="0" w:color="auto"/>
            <w:bottom w:val="none" w:sz="0" w:space="0" w:color="auto"/>
            <w:right w:val="none" w:sz="0" w:space="0" w:color="auto"/>
          </w:divBdr>
          <w:divsChild>
            <w:div w:id="16772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6197">
      <w:bodyDiv w:val="1"/>
      <w:marLeft w:val="0"/>
      <w:marRight w:val="0"/>
      <w:marTop w:val="0"/>
      <w:marBottom w:val="0"/>
      <w:divBdr>
        <w:top w:val="none" w:sz="0" w:space="0" w:color="auto"/>
        <w:left w:val="none" w:sz="0" w:space="0" w:color="auto"/>
        <w:bottom w:val="none" w:sz="0" w:space="0" w:color="auto"/>
        <w:right w:val="none" w:sz="0" w:space="0" w:color="auto"/>
      </w:divBdr>
      <w:divsChild>
        <w:div w:id="2080589771">
          <w:marLeft w:val="0"/>
          <w:marRight w:val="0"/>
          <w:marTop w:val="0"/>
          <w:marBottom w:val="0"/>
          <w:divBdr>
            <w:top w:val="none" w:sz="0" w:space="0" w:color="auto"/>
            <w:left w:val="none" w:sz="0" w:space="0" w:color="auto"/>
            <w:bottom w:val="none" w:sz="0" w:space="0" w:color="auto"/>
            <w:right w:val="none" w:sz="0" w:space="0" w:color="auto"/>
          </w:divBdr>
          <w:divsChild>
            <w:div w:id="12879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7940">
      <w:bodyDiv w:val="1"/>
      <w:marLeft w:val="0"/>
      <w:marRight w:val="0"/>
      <w:marTop w:val="0"/>
      <w:marBottom w:val="0"/>
      <w:divBdr>
        <w:top w:val="none" w:sz="0" w:space="0" w:color="auto"/>
        <w:left w:val="none" w:sz="0" w:space="0" w:color="auto"/>
        <w:bottom w:val="none" w:sz="0" w:space="0" w:color="auto"/>
        <w:right w:val="none" w:sz="0" w:space="0" w:color="auto"/>
      </w:divBdr>
      <w:divsChild>
        <w:div w:id="801927598">
          <w:marLeft w:val="0"/>
          <w:marRight w:val="0"/>
          <w:marTop w:val="0"/>
          <w:marBottom w:val="0"/>
          <w:divBdr>
            <w:top w:val="none" w:sz="0" w:space="0" w:color="auto"/>
            <w:left w:val="none" w:sz="0" w:space="0" w:color="auto"/>
            <w:bottom w:val="none" w:sz="0" w:space="0" w:color="auto"/>
            <w:right w:val="none" w:sz="0" w:space="0" w:color="auto"/>
          </w:divBdr>
          <w:divsChild>
            <w:div w:id="13777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955">
      <w:bodyDiv w:val="1"/>
      <w:marLeft w:val="0"/>
      <w:marRight w:val="0"/>
      <w:marTop w:val="0"/>
      <w:marBottom w:val="0"/>
      <w:divBdr>
        <w:top w:val="none" w:sz="0" w:space="0" w:color="auto"/>
        <w:left w:val="none" w:sz="0" w:space="0" w:color="auto"/>
        <w:bottom w:val="none" w:sz="0" w:space="0" w:color="auto"/>
        <w:right w:val="none" w:sz="0" w:space="0" w:color="auto"/>
      </w:divBdr>
      <w:divsChild>
        <w:div w:id="590243009">
          <w:marLeft w:val="0"/>
          <w:marRight w:val="0"/>
          <w:marTop w:val="0"/>
          <w:marBottom w:val="0"/>
          <w:divBdr>
            <w:top w:val="none" w:sz="0" w:space="0" w:color="auto"/>
            <w:left w:val="none" w:sz="0" w:space="0" w:color="auto"/>
            <w:bottom w:val="none" w:sz="0" w:space="0" w:color="auto"/>
            <w:right w:val="none" w:sz="0" w:space="0" w:color="auto"/>
          </w:divBdr>
        </w:div>
      </w:divsChild>
    </w:div>
    <w:div w:id="1481262546">
      <w:bodyDiv w:val="1"/>
      <w:marLeft w:val="0"/>
      <w:marRight w:val="0"/>
      <w:marTop w:val="0"/>
      <w:marBottom w:val="0"/>
      <w:divBdr>
        <w:top w:val="none" w:sz="0" w:space="0" w:color="auto"/>
        <w:left w:val="none" w:sz="0" w:space="0" w:color="auto"/>
        <w:bottom w:val="none" w:sz="0" w:space="0" w:color="auto"/>
        <w:right w:val="none" w:sz="0" w:space="0" w:color="auto"/>
      </w:divBdr>
      <w:divsChild>
        <w:div w:id="2051569618">
          <w:marLeft w:val="0"/>
          <w:marRight w:val="0"/>
          <w:marTop w:val="0"/>
          <w:marBottom w:val="0"/>
          <w:divBdr>
            <w:top w:val="none" w:sz="0" w:space="0" w:color="auto"/>
            <w:left w:val="none" w:sz="0" w:space="0" w:color="auto"/>
            <w:bottom w:val="none" w:sz="0" w:space="0" w:color="auto"/>
            <w:right w:val="none" w:sz="0" w:space="0" w:color="auto"/>
          </w:divBdr>
          <w:divsChild>
            <w:div w:id="15205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199">
      <w:bodyDiv w:val="1"/>
      <w:marLeft w:val="0"/>
      <w:marRight w:val="0"/>
      <w:marTop w:val="0"/>
      <w:marBottom w:val="0"/>
      <w:divBdr>
        <w:top w:val="none" w:sz="0" w:space="0" w:color="auto"/>
        <w:left w:val="none" w:sz="0" w:space="0" w:color="auto"/>
        <w:bottom w:val="none" w:sz="0" w:space="0" w:color="auto"/>
        <w:right w:val="none" w:sz="0" w:space="0" w:color="auto"/>
      </w:divBdr>
      <w:divsChild>
        <w:div w:id="1526016509">
          <w:marLeft w:val="0"/>
          <w:marRight w:val="0"/>
          <w:marTop w:val="0"/>
          <w:marBottom w:val="0"/>
          <w:divBdr>
            <w:top w:val="none" w:sz="0" w:space="0" w:color="auto"/>
            <w:left w:val="none" w:sz="0" w:space="0" w:color="auto"/>
            <w:bottom w:val="none" w:sz="0" w:space="0" w:color="auto"/>
            <w:right w:val="none" w:sz="0" w:space="0" w:color="auto"/>
          </w:divBdr>
          <w:divsChild>
            <w:div w:id="179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914">
      <w:bodyDiv w:val="1"/>
      <w:marLeft w:val="0"/>
      <w:marRight w:val="0"/>
      <w:marTop w:val="0"/>
      <w:marBottom w:val="0"/>
      <w:divBdr>
        <w:top w:val="none" w:sz="0" w:space="0" w:color="auto"/>
        <w:left w:val="none" w:sz="0" w:space="0" w:color="auto"/>
        <w:bottom w:val="none" w:sz="0" w:space="0" w:color="auto"/>
        <w:right w:val="none" w:sz="0" w:space="0" w:color="auto"/>
      </w:divBdr>
      <w:divsChild>
        <w:div w:id="1713118826">
          <w:marLeft w:val="0"/>
          <w:marRight w:val="0"/>
          <w:marTop w:val="0"/>
          <w:marBottom w:val="0"/>
          <w:divBdr>
            <w:top w:val="none" w:sz="0" w:space="0" w:color="auto"/>
            <w:left w:val="none" w:sz="0" w:space="0" w:color="auto"/>
            <w:bottom w:val="none" w:sz="0" w:space="0" w:color="auto"/>
            <w:right w:val="none" w:sz="0" w:space="0" w:color="auto"/>
          </w:divBdr>
          <w:divsChild>
            <w:div w:id="6714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250">
      <w:bodyDiv w:val="1"/>
      <w:marLeft w:val="0"/>
      <w:marRight w:val="0"/>
      <w:marTop w:val="0"/>
      <w:marBottom w:val="0"/>
      <w:divBdr>
        <w:top w:val="none" w:sz="0" w:space="0" w:color="auto"/>
        <w:left w:val="none" w:sz="0" w:space="0" w:color="auto"/>
        <w:bottom w:val="none" w:sz="0" w:space="0" w:color="auto"/>
        <w:right w:val="none" w:sz="0" w:space="0" w:color="auto"/>
      </w:divBdr>
      <w:divsChild>
        <w:div w:id="1203053713">
          <w:marLeft w:val="0"/>
          <w:marRight w:val="0"/>
          <w:marTop w:val="0"/>
          <w:marBottom w:val="0"/>
          <w:divBdr>
            <w:top w:val="none" w:sz="0" w:space="0" w:color="auto"/>
            <w:left w:val="none" w:sz="0" w:space="0" w:color="auto"/>
            <w:bottom w:val="none" w:sz="0" w:space="0" w:color="auto"/>
            <w:right w:val="none" w:sz="0" w:space="0" w:color="auto"/>
          </w:divBdr>
          <w:divsChild>
            <w:div w:id="16875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394">
      <w:bodyDiv w:val="1"/>
      <w:marLeft w:val="0"/>
      <w:marRight w:val="0"/>
      <w:marTop w:val="0"/>
      <w:marBottom w:val="0"/>
      <w:divBdr>
        <w:top w:val="none" w:sz="0" w:space="0" w:color="auto"/>
        <w:left w:val="none" w:sz="0" w:space="0" w:color="auto"/>
        <w:bottom w:val="none" w:sz="0" w:space="0" w:color="auto"/>
        <w:right w:val="none" w:sz="0" w:space="0" w:color="auto"/>
      </w:divBdr>
    </w:div>
    <w:div w:id="1597396276">
      <w:bodyDiv w:val="1"/>
      <w:marLeft w:val="0"/>
      <w:marRight w:val="0"/>
      <w:marTop w:val="0"/>
      <w:marBottom w:val="0"/>
      <w:divBdr>
        <w:top w:val="none" w:sz="0" w:space="0" w:color="auto"/>
        <w:left w:val="none" w:sz="0" w:space="0" w:color="auto"/>
        <w:bottom w:val="none" w:sz="0" w:space="0" w:color="auto"/>
        <w:right w:val="none" w:sz="0" w:space="0" w:color="auto"/>
      </w:divBdr>
      <w:divsChild>
        <w:div w:id="2128892496">
          <w:marLeft w:val="0"/>
          <w:marRight w:val="0"/>
          <w:marTop w:val="0"/>
          <w:marBottom w:val="0"/>
          <w:divBdr>
            <w:top w:val="none" w:sz="0" w:space="0" w:color="auto"/>
            <w:left w:val="none" w:sz="0" w:space="0" w:color="auto"/>
            <w:bottom w:val="none" w:sz="0" w:space="0" w:color="auto"/>
            <w:right w:val="none" w:sz="0" w:space="0" w:color="auto"/>
          </w:divBdr>
          <w:divsChild>
            <w:div w:id="11125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9900">
      <w:bodyDiv w:val="1"/>
      <w:marLeft w:val="0"/>
      <w:marRight w:val="0"/>
      <w:marTop w:val="0"/>
      <w:marBottom w:val="0"/>
      <w:divBdr>
        <w:top w:val="none" w:sz="0" w:space="0" w:color="auto"/>
        <w:left w:val="none" w:sz="0" w:space="0" w:color="auto"/>
        <w:bottom w:val="none" w:sz="0" w:space="0" w:color="auto"/>
        <w:right w:val="none" w:sz="0" w:space="0" w:color="auto"/>
      </w:divBdr>
      <w:divsChild>
        <w:div w:id="610624558">
          <w:marLeft w:val="0"/>
          <w:marRight w:val="0"/>
          <w:marTop w:val="0"/>
          <w:marBottom w:val="150"/>
          <w:divBdr>
            <w:top w:val="none" w:sz="0" w:space="0" w:color="auto"/>
            <w:left w:val="none" w:sz="0" w:space="0" w:color="auto"/>
            <w:bottom w:val="none" w:sz="0" w:space="0" w:color="auto"/>
            <w:right w:val="none" w:sz="0" w:space="0" w:color="auto"/>
          </w:divBdr>
        </w:div>
        <w:div w:id="1550457470">
          <w:marLeft w:val="0"/>
          <w:marRight w:val="0"/>
          <w:marTop w:val="0"/>
          <w:marBottom w:val="150"/>
          <w:divBdr>
            <w:top w:val="none" w:sz="0" w:space="0" w:color="auto"/>
            <w:left w:val="none" w:sz="0" w:space="0" w:color="auto"/>
            <w:bottom w:val="none" w:sz="0" w:space="0" w:color="auto"/>
            <w:right w:val="none" w:sz="0" w:space="0" w:color="auto"/>
          </w:divBdr>
        </w:div>
      </w:divsChild>
    </w:div>
    <w:div w:id="1681740034">
      <w:bodyDiv w:val="1"/>
      <w:marLeft w:val="0"/>
      <w:marRight w:val="0"/>
      <w:marTop w:val="0"/>
      <w:marBottom w:val="0"/>
      <w:divBdr>
        <w:top w:val="none" w:sz="0" w:space="0" w:color="auto"/>
        <w:left w:val="none" w:sz="0" w:space="0" w:color="auto"/>
        <w:bottom w:val="none" w:sz="0" w:space="0" w:color="auto"/>
        <w:right w:val="none" w:sz="0" w:space="0" w:color="auto"/>
      </w:divBdr>
    </w:div>
    <w:div w:id="1769227406">
      <w:bodyDiv w:val="1"/>
      <w:marLeft w:val="0"/>
      <w:marRight w:val="0"/>
      <w:marTop w:val="0"/>
      <w:marBottom w:val="0"/>
      <w:divBdr>
        <w:top w:val="none" w:sz="0" w:space="0" w:color="auto"/>
        <w:left w:val="none" w:sz="0" w:space="0" w:color="auto"/>
        <w:bottom w:val="none" w:sz="0" w:space="0" w:color="auto"/>
        <w:right w:val="none" w:sz="0" w:space="0" w:color="auto"/>
      </w:divBdr>
      <w:divsChild>
        <w:div w:id="1819608724">
          <w:marLeft w:val="0"/>
          <w:marRight w:val="0"/>
          <w:marTop w:val="0"/>
          <w:marBottom w:val="0"/>
          <w:divBdr>
            <w:top w:val="none" w:sz="0" w:space="0" w:color="auto"/>
            <w:left w:val="none" w:sz="0" w:space="0" w:color="auto"/>
            <w:bottom w:val="none" w:sz="0" w:space="0" w:color="auto"/>
            <w:right w:val="none" w:sz="0" w:space="0" w:color="auto"/>
          </w:divBdr>
          <w:divsChild>
            <w:div w:id="17652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59799">
      <w:bodyDiv w:val="1"/>
      <w:marLeft w:val="0"/>
      <w:marRight w:val="0"/>
      <w:marTop w:val="0"/>
      <w:marBottom w:val="0"/>
      <w:divBdr>
        <w:top w:val="none" w:sz="0" w:space="0" w:color="auto"/>
        <w:left w:val="none" w:sz="0" w:space="0" w:color="auto"/>
        <w:bottom w:val="none" w:sz="0" w:space="0" w:color="auto"/>
        <w:right w:val="none" w:sz="0" w:space="0" w:color="auto"/>
      </w:divBdr>
    </w:div>
    <w:div w:id="1793744436">
      <w:bodyDiv w:val="1"/>
      <w:marLeft w:val="0"/>
      <w:marRight w:val="0"/>
      <w:marTop w:val="0"/>
      <w:marBottom w:val="0"/>
      <w:divBdr>
        <w:top w:val="none" w:sz="0" w:space="0" w:color="auto"/>
        <w:left w:val="none" w:sz="0" w:space="0" w:color="auto"/>
        <w:bottom w:val="none" w:sz="0" w:space="0" w:color="auto"/>
        <w:right w:val="none" w:sz="0" w:space="0" w:color="auto"/>
      </w:divBdr>
      <w:divsChild>
        <w:div w:id="1433474296">
          <w:marLeft w:val="0"/>
          <w:marRight w:val="0"/>
          <w:marTop w:val="0"/>
          <w:marBottom w:val="0"/>
          <w:divBdr>
            <w:top w:val="none" w:sz="0" w:space="0" w:color="auto"/>
            <w:left w:val="none" w:sz="0" w:space="0" w:color="auto"/>
            <w:bottom w:val="none" w:sz="0" w:space="0" w:color="auto"/>
            <w:right w:val="none" w:sz="0" w:space="0" w:color="auto"/>
          </w:divBdr>
          <w:divsChild>
            <w:div w:id="1489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2586">
      <w:bodyDiv w:val="1"/>
      <w:marLeft w:val="0"/>
      <w:marRight w:val="0"/>
      <w:marTop w:val="0"/>
      <w:marBottom w:val="0"/>
      <w:divBdr>
        <w:top w:val="none" w:sz="0" w:space="0" w:color="auto"/>
        <w:left w:val="none" w:sz="0" w:space="0" w:color="auto"/>
        <w:bottom w:val="none" w:sz="0" w:space="0" w:color="auto"/>
        <w:right w:val="none" w:sz="0" w:space="0" w:color="auto"/>
      </w:divBdr>
    </w:div>
    <w:div w:id="1931424879">
      <w:bodyDiv w:val="1"/>
      <w:marLeft w:val="0"/>
      <w:marRight w:val="0"/>
      <w:marTop w:val="0"/>
      <w:marBottom w:val="0"/>
      <w:divBdr>
        <w:top w:val="none" w:sz="0" w:space="0" w:color="auto"/>
        <w:left w:val="none" w:sz="0" w:space="0" w:color="auto"/>
        <w:bottom w:val="none" w:sz="0" w:space="0" w:color="auto"/>
        <w:right w:val="none" w:sz="0" w:space="0" w:color="auto"/>
      </w:divBdr>
    </w:div>
    <w:div w:id="1985546054">
      <w:bodyDiv w:val="1"/>
      <w:marLeft w:val="0"/>
      <w:marRight w:val="0"/>
      <w:marTop w:val="0"/>
      <w:marBottom w:val="0"/>
      <w:divBdr>
        <w:top w:val="none" w:sz="0" w:space="0" w:color="auto"/>
        <w:left w:val="none" w:sz="0" w:space="0" w:color="auto"/>
        <w:bottom w:val="none" w:sz="0" w:space="0" w:color="auto"/>
        <w:right w:val="none" w:sz="0" w:space="0" w:color="auto"/>
      </w:divBdr>
    </w:div>
    <w:div w:id="2018538158">
      <w:bodyDiv w:val="1"/>
      <w:marLeft w:val="0"/>
      <w:marRight w:val="0"/>
      <w:marTop w:val="0"/>
      <w:marBottom w:val="0"/>
      <w:divBdr>
        <w:top w:val="none" w:sz="0" w:space="0" w:color="auto"/>
        <w:left w:val="none" w:sz="0" w:space="0" w:color="auto"/>
        <w:bottom w:val="none" w:sz="0" w:space="0" w:color="auto"/>
        <w:right w:val="none" w:sz="0" w:space="0" w:color="auto"/>
      </w:divBdr>
    </w:div>
    <w:div w:id="2037777290">
      <w:bodyDiv w:val="1"/>
      <w:marLeft w:val="0"/>
      <w:marRight w:val="0"/>
      <w:marTop w:val="0"/>
      <w:marBottom w:val="0"/>
      <w:divBdr>
        <w:top w:val="none" w:sz="0" w:space="0" w:color="auto"/>
        <w:left w:val="none" w:sz="0" w:space="0" w:color="auto"/>
        <w:bottom w:val="none" w:sz="0" w:space="0" w:color="auto"/>
        <w:right w:val="none" w:sz="0" w:space="0" w:color="auto"/>
      </w:divBdr>
      <w:divsChild>
        <w:div w:id="2142187586">
          <w:marLeft w:val="0"/>
          <w:marRight w:val="0"/>
          <w:marTop w:val="0"/>
          <w:marBottom w:val="0"/>
          <w:divBdr>
            <w:top w:val="none" w:sz="0" w:space="0" w:color="auto"/>
            <w:left w:val="none" w:sz="0" w:space="0" w:color="auto"/>
            <w:bottom w:val="none" w:sz="0" w:space="0" w:color="auto"/>
            <w:right w:val="none" w:sz="0" w:space="0" w:color="auto"/>
          </w:divBdr>
          <w:divsChild>
            <w:div w:id="4906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4110">
      <w:bodyDiv w:val="1"/>
      <w:marLeft w:val="0"/>
      <w:marRight w:val="0"/>
      <w:marTop w:val="0"/>
      <w:marBottom w:val="0"/>
      <w:divBdr>
        <w:top w:val="none" w:sz="0" w:space="0" w:color="auto"/>
        <w:left w:val="none" w:sz="0" w:space="0" w:color="auto"/>
        <w:bottom w:val="none" w:sz="0" w:space="0" w:color="auto"/>
        <w:right w:val="none" w:sz="0" w:space="0" w:color="auto"/>
      </w:divBdr>
      <w:divsChild>
        <w:div w:id="658076243">
          <w:marLeft w:val="0"/>
          <w:marRight w:val="0"/>
          <w:marTop w:val="0"/>
          <w:marBottom w:val="0"/>
          <w:divBdr>
            <w:top w:val="none" w:sz="0" w:space="0" w:color="auto"/>
            <w:left w:val="none" w:sz="0" w:space="0" w:color="auto"/>
            <w:bottom w:val="none" w:sz="0" w:space="0" w:color="auto"/>
            <w:right w:val="none" w:sz="0" w:space="0" w:color="auto"/>
          </w:divBdr>
          <w:divsChild>
            <w:div w:id="4482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564">
      <w:bodyDiv w:val="1"/>
      <w:marLeft w:val="0"/>
      <w:marRight w:val="0"/>
      <w:marTop w:val="0"/>
      <w:marBottom w:val="0"/>
      <w:divBdr>
        <w:top w:val="none" w:sz="0" w:space="0" w:color="auto"/>
        <w:left w:val="none" w:sz="0" w:space="0" w:color="auto"/>
        <w:bottom w:val="none" w:sz="0" w:space="0" w:color="auto"/>
        <w:right w:val="none" w:sz="0" w:space="0" w:color="auto"/>
      </w:divBdr>
    </w:div>
    <w:div w:id="2108231008">
      <w:bodyDiv w:val="1"/>
      <w:marLeft w:val="0"/>
      <w:marRight w:val="0"/>
      <w:marTop w:val="0"/>
      <w:marBottom w:val="0"/>
      <w:divBdr>
        <w:top w:val="none" w:sz="0" w:space="0" w:color="auto"/>
        <w:left w:val="none" w:sz="0" w:space="0" w:color="auto"/>
        <w:bottom w:val="none" w:sz="0" w:space="0" w:color="auto"/>
        <w:right w:val="none" w:sz="0" w:space="0" w:color="auto"/>
      </w:divBdr>
      <w:divsChild>
        <w:div w:id="968627788">
          <w:marLeft w:val="0"/>
          <w:marRight w:val="0"/>
          <w:marTop w:val="0"/>
          <w:marBottom w:val="0"/>
          <w:divBdr>
            <w:top w:val="none" w:sz="0" w:space="0" w:color="auto"/>
            <w:left w:val="none" w:sz="0" w:space="0" w:color="auto"/>
            <w:bottom w:val="none" w:sz="0" w:space="0" w:color="auto"/>
            <w:right w:val="none" w:sz="0" w:space="0" w:color="auto"/>
          </w:divBdr>
          <w:divsChild>
            <w:div w:id="1023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theme" Target="theme/theme1.xml"/><Relationship Id="rId13" Type="http://schemas.openxmlformats.org/officeDocument/2006/relationships/image" Target="media/image6.gif"/><Relationship Id="rId14" Type="http://schemas.openxmlformats.org/officeDocument/2006/relationships/image" Target="media/image7.gif"/><Relationship Id="rId15" Type="http://schemas.openxmlformats.org/officeDocument/2006/relationships/image" Target="media/image8.gif"/><Relationship Id="rId16" Type="http://schemas.openxmlformats.org/officeDocument/2006/relationships/image" Target="media/image9.gif"/><Relationship Id="rId17" Type="http://schemas.openxmlformats.org/officeDocument/2006/relationships/image" Target="media/image10.gif"/><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gif"/><Relationship Id="rId10" Type="http://schemas.openxmlformats.org/officeDocument/2006/relationships/hyperlink" Target="http://www.answers.com/angle+br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unknown</cp:lastModifiedBy>
</cp:coreProperties>
</file>